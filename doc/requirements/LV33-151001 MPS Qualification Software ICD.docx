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23" w:rsidRDefault="00291323" w:rsidP="008A0913">
      <w:pPr>
        <w:pStyle w:val="Title"/>
        <w:outlineLvl w:val="9"/>
        <w:rPr>
          <w:sz w:val="48"/>
          <w:szCs w:val="48"/>
        </w:rPr>
      </w:pPr>
    </w:p>
    <w:p w:rsidR="00291323" w:rsidRDefault="00291323" w:rsidP="00E015D0">
      <w:pPr>
        <w:pStyle w:val="Title"/>
        <w:jc w:val="left"/>
        <w:outlineLvl w:val="9"/>
        <w:rPr>
          <w:sz w:val="48"/>
          <w:szCs w:val="48"/>
        </w:rPr>
      </w:pPr>
    </w:p>
    <w:p w:rsidR="00291323" w:rsidRDefault="00291323" w:rsidP="008A0913">
      <w:pPr>
        <w:pStyle w:val="Title"/>
        <w:outlineLvl w:val="9"/>
        <w:rPr>
          <w:sz w:val="48"/>
          <w:szCs w:val="48"/>
        </w:rPr>
      </w:pPr>
    </w:p>
    <w:p w:rsidR="00291323" w:rsidRDefault="00291323" w:rsidP="008A0913">
      <w:pPr>
        <w:pStyle w:val="Title"/>
        <w:outlineLvl w:val="9"/>
        <w:rPr>
          <w:sz w:val="48"/>
          <w:szCs w:val="48"/>
        </w:rPr>
      </w:pPr>
    </w:p>
    <w:p w:rsidR="00291323" w:rsidRDefault="00291323" w:rsidP="008A0913">
      <w:pPr>
        <w:pStyle w:val="Title"/>
        <w:outlineLvl w:val="9"/>
        <w:rPr>
          <w:sz w:val="48"/>
          <w:szCs w:val="48"/>
        </w:rPr>
      </w:pPr>
    </w:p>
    <w:p w:rsidR="00E015D0" w:rsidRDefault="00E015D0" w:rsidP="00E015D0">
      <w:pPr>
        <w:tabs>
          <w:tab w:val="left" w:pos="720"/>
          <w:tab w:val="left" w:pos="1440"/>
          <w:tab w:val="left" w:pos="2160"/>
          <w:tab w:val="left" w:pos="2880"/>
          <w:tab w:val="left" w:pos="3600"/>
          <w:tab w:val="left" w:pos="4215"/>
        </w:tabs>
        <w:jc w:val="center"/>
        <w:rPr>
          <w:rFonts w:ascii="Cambria" w:hAnsi="Cambria"/>
          <w:b/>
          <w:bCs/>
          <w:kern w:val="28"/>
          <w:sz w:val="48"/>
          <w:szCs w:val="48"/>
        </w:rPr>
      </w:pPr>
      <w:r>
        <w:rPr>
          <w:rFonts w:ascii="Cambria" w:hAnsi="Cambria"/>
          <w:b/>
          <w:bCs/>
          <w:kern w:val="28"/>
          <w:sz w:val="48"/>
          <w:szCs w:val="48"/>
        </w:rPr>
        <w:t>LV33-151001</w:t>
      </w:r>
    </w:p>
    <w:p w:rsidR="00291323" w:rsidRDefault="00E015D0" w:rsidP="00E015D0">
      <w:pPr>
        <w:jc w:val="center"/>
      </w:pPr>
      <w:r w:rsidRPr="00E015D0">
        <w:rPr>
          <w:rFonts w:ascii="Cambria" w:hAnsi="Cambria"/>
          <w:b/>
          <w:bCs/>
          <w:kern w:val="28"/>
          <w:sz w:val="48"/>
          <w:szCs w:val="48"/>
        </w:rPr>
        <w:t>Interface Control Document (ICD) for Multi-Purpose Server (MPS) Qualification Software</w:t>
      </w:r>
    </w:p>
    <w:p w:rsidR="00291323" w:rsidRDefault="00291323" w:rsidP="005D0E05"/>
    <w:p w:rsidR="00291323" w:rsidRDefault="00291323" w:rsidP="005D0E05"/>
    <w:p w:rsidR="00291323" w:rsidRDefault="00291323" w:rsidP="005D0E05"/>
    <w:p w:rsidR="00291323" w:rsidRDefault="00291323" w:rsidP="005D0E05"/>
    <w:p w:rsidR="00291323" w:rsidRDefault="00291323" w:rsidP="005D0E05"/>
    <w:p w:rsidR="00291323" w:rsidRDefault="00291323" w:rsidP="005D0E05"/>
    <w:p w:rsidR="00291323" w:rsidRDefault="00291323" w:rsidP="005D0E05"/>
    <w:p w:rsidR="00291323" w:rsidRDefault="00291323" w:rsidP="005D0E05"/>
    <w:p w:rsidR="00F52B8D" w:rsidRDefault="00F52B8D" w:rsidP="005D0E05"/>
    <w:p w:rsidR="00F52B8D" w:rsidRDefault="00F52B8D" w:rsidP="005D0E05"/>
    <w:p w:rsidR="00F52B8D" w:rsidRPr="00F52B8D" w:rsidRDefault="00F52B8D" w:rsidP="005D0E05">
      <w:pPr>
        <w:rPr>
          <w:b/>
        </w:rPr>
      </w:pPr>
      <w:r w:rsidRPr="00F52B8D">
        <w:lastRenderedPageBreak/>
        <w:t xml:space="preserve">The information contained herein is proprietary and confidential to </w:t>
      </w:r>
      <w:r w:rsidRPr="00F52B8D">
        <w:rPr>
          <w:b/>
        </w:rPr>
        <w:t>Thales Avionics, Inc.</w:t>
      </w:r>
      <w:r w:rsidRPr="00F52B8D">
        <w:t xml:space="preserve"> and shall not be used or disclosed, in whole or in part, without first obtaining the written permission of </w:t>
      </w:r>
      <w:r w:rsidRPr="00F52B8D">
        <w:rPr>
          <w:b/>
        </w:rPr>
        <w:t>Thales Avionics, Inc.</w:t>
      </w:r>
    </w:p>
    <w:p w:rsidR="00773F8D" w:rsidRDefault="00773F8D">
      <w:pPr>
        <w:spacing w:before="0" w:after="0" w:line="240" w:lineRule="auto"/>
      </w:pPr>
      <w:r>
        <w:br w:type="page"/>
      </w:r>
    </w:p>
    <w:tbl>
      <w:tblPr>
        <w:tblpPr w:leftFromText="180" w:rightFromText="180" w:vertAnchor="text" w:horzAnchor="margin" w:tblpXSpec="center" w:tblpY="-584"/>
        <w:tblW w:w="587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73F8D" w:rsidRPr="00773F8D" w:rsidTr="0072371E">
        <w:trPr>
          <w:trHeight w:val="256"/>
        </w:trPr>
        <w:tc>
          <w:tcPr>
            <w:tcW w:w="5000" w:type="pct"/>
            <w:gridSpan w:val="5"/>
          </w:tcPr>
          <w:p w:rsidR="00773F8D" w:rsidRPr="00773F8D" w:rsidRDefault="00773F8D" w:rsidP="00773F8D">
            <w:pPr>
              <w:tabs>
                <w:tab w:val="center" w:pos="4680"/>
                <w:tab w:val="right" w:pos="9360"/>
              </w:tabs>
              <w:spacing w:before="0" w:after="0" w:line="240" w:lineRule="auto"/>
              <w:jc w:val="center"/>
            </w:pPr>
            <w:r w:rsidRPr="00773F8D">
              <w:lastRenderedPageBreak/>
              <w:t>REVISION</w:t>
            </w:r>
          </w:p>
        </w:tc>
      </w:tr>
      <w:tr w:rsidR="00773F8D" w:rsidRPr="00773F8D" w:rsidTr="0072371E">
        <w:trPr>
          <w:trHeight w:val="256"/>
        </w:trPr>
        <w:tc>
          <w:tcPr>
            <w:tcW w:w="469" w:type="pct"/>
          </w:tcPr>
          <w:p w:rsidR="00773F8D" w:rsidRPr="00773F8D" w:rsidRDefault="00773F8D" w:rsidP="00773F8D">
            <w:pPr>
              <w:tabs>
                <w:tab w:val="center" w:pos="4680"/>
                <w:tab w:val="right" w:pos="9360"/>
              </w:tabs>
              <w:spacing w:before="0" w:after="0" w:line="240" w:lineRule="auto"/>
            </w:pPr>
            <w:r w:rsidRPr="00773F8D">
              <w:t>ECO</w:t>
            </w:r>
          </w:p>
        </w:tc>
        <w:tc>
          <w:tcPr>
            <w:tcW w:w="439" w:type="pct"/>
          </w:tcPr>
          <w:p w:rsidR="00773F8D" w:rsidRPr="00773F8D" w:rsidRDefault="00773F8D" w:rsidP="00773F8D">
            <w:pPr>
              <w:tabs>
                <w:tab w:val="center" w:pos="4680"/>
                <w:tab w:val="right" w:pos="9360"/>
              </w:tabs>
              <w:spacing w:before="0" w:after="0" w:line="240" w:lineRule="auto"/>
            </w:pPr>
            <w:r w:rsidRPr="00773F8D">
              <w:t>REV</w:t>
            </w:r>
          </w:p>
        </w:tc>
        <w:tc>
          <w:tcPr>
            <w:tcW w:w="2558" w:type="pct"/>
          </w:tcPr>
          <w:p w:rsidR="00773F8D" w:rsidRPr="00773F8D" w:rsidRDefault="00773F8D" w:rsidP="00773F8D">
            <w:pPr>
              <w:tabs>
                <w:tab w:val="center" w:pos="4680"/>
                <w:tab w:val="right" w:pos="9360"/>
              </w:tabs>
              <w:spacing w:before="0" w:after="0" w:line="240" w:lineRule="auto"/>
            </w:pPr>
            <w:r w:rsidRPr="00773F8D">
              <w:t>DESCRIPTION</w:t>
            </w:r>
          </w:p>
        </w:tc>
        <w:tc>
          <w:tcPr>
            <w:tcW w:w="679" w:type="pct"/>
          </w:tcPr>
          <w:p w:rsidR="00773F8D" w:rsidRPr="00773F8D" w:rsidRDefault="00773F8D" w:rsidP="00773F8D">
            <w:pPr>
              <w:tabs>
                <w:tab w:val="center" w:pos="4680"/>
                <w:tab w:val="right" w:pos="9360"/>
              </w:tabs>
              <w:spacing w:before="0" w:after="0" w:line="240" w:lineRule="auto"/>
            </w:pPr>
            <w:r w:rsidRPr="00773F8D">
              <w:t>DATE</w:t>
            </w:r>
          </w:p>
        </w:tc>
        <w:tc>
          <w:tcPr>
            <w:tcW w:w="855" w:type="pct"/>
          </w:tcPr>
          <w:p w:rsidR="00773F8D" w:rsidRPr="00773F8D" w:rsidRDefault="00773F8D" w:rsidP="00773F8D">
            <w:pPr>
              <w:tabs>
                <w:tab w:val="center" w:pos="4680"/>
                <w:tab w:val="right" w:pos="9360"/>
              </w:tabs>
              <w:spacing w:before="0" w:after="0" w:line="240" w:lineRule="auto"/>
            </w:pPr>
            <w:r w:rsidRPr="00773F8D">
              <w:t>APPROVAL</w:t>
            </w:r>
          </w:p>
        </w:tc>
      </w:tr>
      <w:tr w:rsidR="00773F8D" w:rsidRPr="00773F8D" w:rsidTr="0072371E">
        <w:trPr>
          <w:trHeight w:val="273"/>
        </w:trPr>
        <w:tc>
          <w:tcPr>
            <w:tcW w:w="469" w:type="pct"/>
          </w:tcPr>
          <w:p w:rsidR="00773F8D" w:rsidRPr="00773F8D" w:rsidRDefault="00773F8D" w:rsidP="00773F8D">
            <w:pPr>
              <w:tabs>
                <w:tab w:val="center" w:pos="4680"/>
                <w:tab w:val="right" w:pos="9360"/>
              </w:tabs>
              <w:spacing w:before="0" w:after="0" w:line="240" w:lineRule="auto"/>
            </w:pPr>
          </w:p>
        </w:tc>
        <w:tc>
          <w:tcPr>
            <w:tcW w:w="439" w:type="pct"/>
          </w:tcPr>
          <w:p w:rsidR="00773F8D" w:rsidRPr="00773F8D" w:rsidRDefault="00773F8D" w:rsidP="00773F8D">
            <w:pPr>
              <w:tabs>
                <w:tab w:val="center" w:pos="4680"/>
                <w:tab w:val="right" w:pos="9360"/>
              </w:tabs>
              <w:spacing w:before="0" w:after="0" w:line="240" w:lineRule="auto"/>
            </w:pPr>
            <w:r w:rsidRPr="00773F8D">
              <w:t>0.1</w:t>
            </w:r>
          </w:p>
        </w:tc>
        <w:tc>
          <w:tcPr>
            <w:tcW w:w="2558" w:type="pct"/>
          </w:tcPr>
          <w:p w:rsidR="00773F8D" w:rsidRPr="00773F8D" w:rsidRDefault="00773F8D" w:rsidP="00773F8D">
            <w:pPr>
              <w:tabs>
                <w:tab w:val="center" w:pos="4680"/>
                <w:tab w:val="right" w:pos="9360"/>
              </w:tabs>
              <w:spacing w:before="0" w:after="0" w:line="240" w:lineRule="auto"/>
            </w:pPr>
            <w:r w:rsidRPr="00773F8D">
              <w:t>Comments from review incorporated</w:t>
            </w:r>
          </w:p>
        </w:tc>
        <w:tc>
          <w:tcPr>
            <w:tcW w:w="679" w:type="pct"/>
          </w:tcPr>
          <w:p w:rsidR="00773F8D" w:rsidRPr="00773F8D" w:rsidRDefault="00773F8D" w:rsidP="00773F8D">
            <w:pPr>
              <w:tabs>
                <w:tab w:val="center" w:pos="4680"/>
                <w:tab w:val="right" w:pos="9360"/>
              </w:tabs>
              <w:spacing w:before="0" w:after="0" w:line="240" w:lineRule="auto"/>
            </w:pPr>
            <w:r w:rsidRPr="00773F8D">
              <w:t>20160506</w:t>
            </w:r>
          </w:p>
        </w:tc>
        <w:tc>
          <w:tcPr>
            <w:tcW w:w="855" w:type="pct"/>
          </w:tcPr>
          <w:p w:rsidR="00773F8D" w:rsidRPr="00773F8D" w:rsidRDefault="00773F8D" w:rsidP="00773F8D">
            <w:pPr>
              <w:tabs>
                <w:tab w:val="center" w:pos="4680"/>
                <w:tab w:val="right" w:pos="9360"/>
              </w:tabs>
              <w:spacing w:before="0" w:after="0" w:line="240" w:lineRule="auto"/>
            </w:pPr>
          </w:p>
        </w:tc>
      </w:tr>
    </w:tbl>
    <w:p w:rsidR="00773F8D" w:rsidRDefault="00773F8D" w:rsidP="00773F8D">
      <w:pPr>
        <w:spacing w:before="0" w:after="0" w:line="240" w:lineRule="auto"/>
      </w:pPr>
    </w:p>
    <w:p w:rsidR="00773F8D" w:rsidRPr="00291323" w:rsidRDefault="00773F8D" w:rsidP="00773F8D">
      <w:pPr>
        <w:sectPr w:rsidR="00773F8D" w:rsidRPr="00291323" w:rsidSect="00773F8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726ADF" w:rsidRDefault="00726ADF" w:rsidP="005D0E05">
      <w:r>
        <w:lastRenderedPageBreak/>
        <w:t>Signatures</w:t>
      </w:r>
    </w:p>
    <w:p w:rsidR="00A9069F" w:rsidRDefault="00A9069F" w:rsidP="005D0E05"/>
    <w:p w:rsidR="00A9069F" w:rsidRPr="00A9069F" w:rsidRDefault="00A9069F" w:rsidP="005D0E05">
      <w:r w:rsidRPr="00A9069F">
        <w:t xml:space="preserve">(Not all documents require a signature page.  Delete this page if it is not </w:t>
      </w:r>
      <w:r w:rsidR="00FE6A6B">
        <w:t>required.</w:t>
      </w:r>
      <w:r w:rsidRPr="00A9069F">
        <w:t>)</w:t>
      </w:r>
    </w:p>
    <w:p w:rsidR="00726ADF" w:rsidRDefault="00726ADF" w:rsidP="005D0E05"/>
    <w:p w:rsidR="00A9069F" w:rsidRDefault="00A9069F" w:rsidP="005D0E05"/>
    <w:p w:rsidR="00A9069F" w:rsidRDefault="00A9069F" w:rsidP="005D0E05"/>
    <w:p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rsidTr="002202D7">
        <w:tc>
          <w:tcPr>
            <w:tcW w:w="3078" w:type="dxa"/>
            <w:tcBorders>
              <w:top w:val="nil"/>
              <w:left w:val="nil"/>
              <w:bottom w:val="single" w:sz="4" w:space="0" w:color="000000"/>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rsidR="00726ADF" w:rsidRDefault="00726ADF" w:rsidP="00726ADF">
            <w:pPr>
              <w:spacing w:after="0" w:line="240" w:lineRule="auto"/>
              <w:rPr>
                <w:rFonts w:asciiTheme="minorHAnsi" w:hAnsiTheme="minorHAnsi"/>
                <w:kern w:val="28"/>
                <w:sz w:val="20"/>
                <w:szCs w:val="20"/>
              </w:rPr>
            </w:pPr>
          </w:p>
        </w:tc>
      </w:tr>
      <w:tr w:rsidR="00726ADF" w:rsidTr="002202D7">
        <w:tc>
          <w:tcPr>
            <w:tcW w:w="3078" w:type="dxa"/>
            <w:tcBorders>
              <w:left w:val="nil"/>
              <w:bottom w:val="nil"/>
              <w:right w:val="nil"/>
            </w:tcBorders>
          </w:tcPr>
          <w:p w:rsidR="00726ADF" w:rsidRDefault="00726ADF" w:rsidP="005D0E05">
            <w:r>
              <w:t>Name</w:t>
            </w: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260" w:type="dxa"/>
            <w:tcBorders>
              <w:left w:val="nil"/>
              <w:bottom w:val="nil"/>
              <w:right w:val="nil"/>
            </w:tcBorders>
          </w:tcPr>
          <w:p w:rsidR="00726ADF" w:rsidRDefault="00726ADF" w:rsidP="005D0E05">
            <w:r>
              <w:t>Date</w:t>
            </w: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3060" w:type="dxa"/>
            <w:tcBorders>
              <w:left w:val="nil"/>
              <w:bottom w:val="nil"/>
              <w:right w:val="nil"/>
            </w:tcBorders>
          </w:tcPr>
          <w:p w:rsidR="00726ADF" w:rsidRDefault="00726ADF" w:rsidP="005D0E05">
            <w:r>
              <w:t>Name</w:t>
            </w: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368" w:type="dxa"/>
            <w:tcBorders>
              <w:left w:val="nil"/>
              <w:bottom w:val="nil"/>
              <w:right w:val="nil"/>
            </w:tcBorders>
          </w:tcPr>
          <w:p w:rsidR="00726ADF" w:rsidRDefault="00726ADF" w:rsidP="005D0E05">
            <w:r>
              <w:t>Date</w:t>
            </w:r>
          </w:p>
        </w:tc>
      </w:tr>
      <w:tr w:rsidR="00726ADF" w:rsidTr="002202D7">
        <w:tc>
          <w:tcPr>
            <w:tcW w:w="3078" w:type="dxa"/>
            <w:tcBorders>
              <w:top w:val="nil"/>
              <w:left w:val="nil"/>
              <w:bottom w:val="nil"/>
              <w:right w:val="nil"/>
            </w:tcBorders>
          </w:tcPr>
          <w:p w:rsidR="00726ADF" w:rsidRDefault="00726ADF" w:rsidP="005D0E05">
            <w:r>
              <w:t>Title</w:t>
            </w: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726ADF" w:rsidRDefault="00726ADF" w:rsidP="005D0E05">
            <w:r>
              <w:t>Title</w:t>
            </w: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r>
      <w:tr w:rsidR="00726ADF" w:rsidTr="002202D7">
        <w:tc>
          <w:tcPr>
            <w:tcW w:w="3078"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726ADF" w:rsidRDefault="00726ADF" w:rsidP="00726ADF">
            <w:pPr>
              <w:spacing w:after="0" w:line="240" w:lineRule="auto"/>
              <w:rPr>
                <w:rFonts w:asciiTheme="minorHAnsi" w:hAnsiTheme="minorHAnsi"/>
                <w:kern w:val="28"/>
                <w:sz w:val="20"/>
                <w:szCs w:val="20"/>
              </w:rPr>
            </w:pPr>
          </w:p>
        </w:tc>
      </w:tr>
    </w:tbl>
    <w:p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rsidTr="00BA7D33">
        <w:tc>
          <w:tcPr>
            <w:tcW w:w="3078"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r>
      <w:tr w:rsidR="002202D7" w:rsidTr="00BA7D33">
        <w:tc>
          <w:tcPr>
            <w:tcW w:w="3078" w:type="dxa"/>
            <w:tcBorders>
              <w:left w:val="nil"/>
              <w:bottom w:val="nil"/>
              <w:right w:val="nil"/>
            </w:tcBorders>
          </w:tcPr>
          <w:p w:rsidR="002202D7" w:rsidRDefault="002202D7" w:rsidP="005D0E05">
            <w:r>
              <w:t>Name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rsidR="002202D7" w:rsidRDefault="002202D7" w:rsidP="005D0E05">
            <w:r>
              <w:t>Date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rsidR="002202D7" w:rsidRDefault="002202D7" w:rsidP="005D0E05">
            <w:r>
              <w:t>Name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rsidR="002202D7" w:rsidRDefault="002202D7" w:rsidP="005D0E05">
            <w:r>
              <w:t>Date</w:t>
            </w:r>
          </w:p>
        </w:tc>
      </w:tr>
      <w:tr w:rsidR="002202D7" w:rsidTr="00BA7D33">
        <w:tc>
          <w:tcPr>
            <w:tcW w:w="3078" w:type="dxa"/>
            <w:tcBorders>
              <w:top w:val="nil"/>
              <w:left w:val="nil"/>
              <w:bottom w:val="nil"/>
              <w:right w:val="nil"/>
            </w:tcBorders>
          </w:tcPr>
          <w:p w:rsidR="002202D7" w:rsidRDefault="002202D7" w:rsidP="005D0E05">
            <w:r>
              <w:t>Title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2202D7" w:rsidRDefault="002202D7" w:rsidP="005D0E05">
            <w:r>
              <w:t>Title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r>
      <w:tr w:rsidR="002202D7" w:rsidTr="00BA7D33">
        <w:tc>
          <w:tcPr>
            <w:tcW w:w="307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r>
    </w:tbl>
    <w:p w:rsidR="00726ADF" w:rsidRDefault="00726ADF"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rsidTr="00BA7D33">
        <w:tc>
          <w:tcPr>
            <w:tcW w:w="3078"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r>
      <w:tr w:rsidR="002202D7" w:rsidTr="00BA7D33">
        <w:tc>
          <w:tcPr>
            <w:tcW w:w="3078" w:type="dxa"/>
            <w:tcBorders>
              <w:left w:val="nil"/>
              <w:bottom w:val="nil"/>
              <w:right w:val="nil"/>
            </w:tcBorders>
          </w:tcPr>
          <w:p w:rsidR="002202D7" w:rsidRDefault="002202D7" w:rsidP="005D0E05">
            <w:r>
              <w:t>Name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rsidR="002202D7" w:rsidRDefault="002202D7" w:rsidP="005D0E05">
            <w:r>
              <w:t>Date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rsidR="002202D7" w:rsidRDefault="002202D7" w:rsidP="005D0E05">
            <w:r>
              <w:t>Name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rsidR="002202D7" w:rsidRDefault="002202D7" w:rsidP="005D0E05">
            <w:r>
              <w:t>Date</w:t>
            </w:r>
          </w:p>
        </w:tc>
      </w:tr>
      <w:tr w:rsidR="002202D7" w:rsidTr="00BA7D33">
        <w:tc>
          <w:tcPr>
            <w:tcW w:w="3078" w:type="dxa"/>
            <w:tcBorders>
              <w:top w:val="nil"/>
              <w:left w:val="nil"/>
              <w:bottom w:val="nil"/>
              <w:right w:val="nil"/>
            </w:tcBorders>
          </w:tcPr>
          <w:p w:rsidR="002202D7" w:rsidRDefault="002202D7" w:rsidP="005D0E05">
            <w:r>
              <w:t>Title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2202D7" w:rsidRDefault="002202D7" w:rsidP="005D0E05">
            <w:r>
              <w:t>Title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r>
      <w:tr w:rsidR="002202D7" w:rsidTr="00BA7D33">
        <w:tc>
          <w:tcPr>
            <w:tcW w:w="307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r>
    </w:tbl>
    <w:p w:rsidR="002202D7" w:rsidRDefault="002202D7" w:rsidP="005D0E05"/>
    <w:tbl>
      <w:tblPr>
        <w:tblStyle w:val="TableGrid"/>
        <w:tblW w:w="0" w:type="auto"/>
        <w:tblLook w:val="04A0" w:firstRow="1" w:lastRow="0" w:firstColumn="1" w:lastColumn="0" w:noHBand="0" w:noVBand="1"/>
      </w:tblPr>
      <w:tblGrid>
        <w:gridCol w:w="3078"/>
        <w:gridCol w:w="270"/>
        <w:gridCol w:w="1260"/>
        <w:gridCol w:w="270"/>
        <w:gridCol w:w="3060"/>
        <w:gridCol w:w="270"/>
        <w:gridCol w:w="1368"/>
      </w:tblGrid>
      <w:tr w:rsidR="002202D7" w:rsidTr="00BA7D33">
        <w:tc>
          <w:tcPr>
            <w:tcW w:w="3078"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single" w:sz="4" w:space="0" w:color="000000"/>
              <w:right w:val="nil"/>
            </w:tcBorders>
          </w:tcPr>
          <w:p w:rsidR="002202D7" w:rsidRDefault="002202D7" w:rsidP="00BA7D33">
            <w:pPr>
              <w:spacing w:after="0" w:line="240" w:lineRule="auto"/>
              <w:rPr>
                <w:rFonts w:asciiTheme="minorHAnsi" w:hAnsiTheme="minorHAnsi"/>
                <w:kern w:val="28"/>
                <w:sz w:val="20"/>
                <w:szCs w:val="20"/>
              </w:rPr>
            </w:pPr>
          </w:p>
        </w:tc>
      </w:tr>
      <w:tr w:rsidR="002202D7" w:rsidTr="00BA7D33">
        <w:tc>
          <w:tcPr>
            <w:tcW w:w="3078" w:type="dxa"/>
            <w:tcBorders>
              <w:left w:val="nil"/>
              <w:bottom w:val="nil"/>
              <w:right w:val="nil"/>
            </w:tcBorders>
          </w:tcPr>
          <w:p w:rsidR="002202D7" w:rsidRDefault="002202D7" w:rsidP="005D0E05">
            <w:r>
              <w:t>Name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left w:val="nil"/>
              <w:bottom w:val="nil"/>
              <w:right w:val="nil"/>
            </w:tcBorders>
          </w:tcPr>
          <w:p w:rsidR="002202D7" w:rsidRDefault="002202D7" w:rsidP="005D0E05">
            <w:r>
              <w:t>Date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left w:val="nil"/>
              <w:bottom w:val="nil"/>
              <w:right w:val="nil"/>
            </w:tcBorders>
          </w:tcPr>
          <w:p w:rsidR="002202D7" w:rsidRDefault="002202D7" w:rsidP="005D0E05">
            <w:r>
              <w:t>Name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left w:val="nil"/>
              <w:bottom w:val="nil"/>
              <w:right w:val="nil"/>
            </w:tcBorders>
          </w:tcPr>
          <w:p w:rsidR="002202D7" w:rsidRDefault="002202D7" w:rsidP="005D0E05">
            <w:r>
              <w:t>Date</w:t>
            </w:r>
          </w:p>
        </w:tc>
      </w:tr>
      <w:tr w:rsidR="002202D7" w:rsidTr="00BA7D33">
        <w:tc>
          <w:tcPr>
            <w:tcW w:w="3078" w:type="dxa"/>
            <w:tcBorders>
              <w:top w:val="nil"/>
              <w:left w:val="nil"/>
              <w:bottom w:val="nil"/>
              <w:right w:val="nil"/>
            </w:tcBorders>
          </w:tcPr>
          <w:p w:rsidR="002202D7" w:rsidRDefault="002202D7" w:rsidP="005D0E05">
            <w:r>
              <w:t>Title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2202D7" w:rsidRDefault="002202D7" w:rsidP="005D0E05">
            <w:r>
              <w:t>Title</w:t>
            </w: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r>
      <w:tr w:rsidR="002202D7" w:rsidTr="00BA7D33">
        <w:tc>
          <w:tcPr>
            <w:tcW w:w="307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2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306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270"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c>
          <w:tcPr>
            <w:tcW w:w="1368" w:type="dxa"/>
            <w:tcBorders>
              <w:top w:val="nil"/>
              <w:left w:val="nil"/>
              <w:bottom w:val="nil"/>
              <w:right w:val="nil"/>
            </w:tcBorders>
          </w:tcPr>
          <w:p w:rsidR="002202D7" w:rsidRDefault="002202D7" w:rsidP="00BA7D33">
            <w:pPr>
              <w:spacing w:after="0" w:line="240" w:lineRule="auto"/>
              <w:rPr>
                <w:rFonts w:asciiTheme="minorHAnsi" w:hAnsiTheme="minorHAnsi"/>
                <w:kern w:val="28"/>
                <w:sz w:val="20"/>
                <w:szCs w:val="20"/>
              </w:rPr>
            </w:pPr>
          </w:p>
        </w:tc>
      </w:tr>
    </w:tbl>
    <w:p w:rsidR="00B06260" w:rsidRDefault="00B06260" w:rsidP="005D0E05">
      <w:r>
        <w:br w:type="page"/>
      </w:r>
    </w:p>
    <w:p w:rsidR="00AA7890" w:rsidRDefault="00CE6E64">
      <w:pPr>
        <w:pStyle w:val="TOC1"/>
        <w:tabs>
          <w:tab w:val="left" w:pos="440"/>
          <w:tab w:val="right" w:pos="9350"/>
        </w:tabs>
        <w:rPr>
          <w:rFonts w:asciiTheme="minorHAnsi" w:eastAsiaTheme="minorEastAsia" w:hAnsiTheme="minorHAnsi" w:cstheme="minorBidi"/>
          <w:b w:val="0"/>
          <w:bCs w:val="0"/>
          <w:caps w:val="0"/>
          <w:noProof/>
          <w:sz w:val="22"/>
          <w:szCs w:val="22"/>
        </w:rPr>
      </w:pPr>
      <w:r>
        <w:rPr>
          <w:rFonts w:ascii="Times New Roman" w:hAnsi="Times New Roman"/>
          <w:b w:val="0"/>
          <w:kern w:val="28"/>
          <w:sz w:val="28"/>
          <w:szCs w:val="20"/>
        </w:rPr>
        <w:lastRenderedPageBreak/>
        <w:fldChar w:fldCharType="begin"/>
      </w:r>
      <w:r>
        <w:rPr>
          <w:rFonts w:ascii="Times New Roman" w:hAnsi="Times New Roman"/>
          <w:b w:val="0"/>
          <w:kern w:val="28"/>
          <w:sz w:val="28"/>
          <w:szCs w:val="20"/>
        </w:rPr>
        <w:instrText xml:space="preserve"> TOC \o "1-3" \h \z \u </w:instrText>
      </w:r>
      <w:r>
        <w:rPr>
          <w:rFonts w:ascii="Times New Roman" w:hAnsi="Times New Roman"/>
          <w:b w:val="0"/>
          <w:kern w:val="28"/>
          <w:sz w:val="28"/>
          <w:szCs w:val="20"/>
        </w:rPr>
        <w:fldChar w:fldCharType="separate"/>
      </w:r>
      <w:hyperlink w:anchor="_Toc449505712" w:history="1">
        <w:r w:rsidR="00AA7890" w:rsidRPr="00D13957">
          <w:rPr>
            <w:rStyle w:val="Hyperlink"/>
            <w:noProof/>
          </w:rPr>
          <w:t>1</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Scope</w:t>
        </w:r>
        <w:r w:rsidR="00AA7890">
          <w:rPr>
            <w:noProof/>
            <w:webHidden/>
          </w:rPr>
          <w:tab/>
        </w:r>
        <w:r w:rsidR="00AA7890">
          <w:rPr>
            <w:noProof/>
            <w:webHidden/>
          </w:rPr>
          <w:fldChar w:fldCharType="begin"/>
        </w:r>
        <w:r w:rsidR="00AA7890">
          <w:rPr>
            <w:noProof/>
            <w:webHidden/>
          </w:rPr>
          <w:instrText xml:space="preserve"> PAGEREF _Toc449505712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rsidR="00AA7890" w:rsidRDefault="0072371E">
      <w:pPr>
        <w:pStyle w:val="TOC2"/>
        <w:tabs>
          <w:tab w:val="left" w:pos="660"/>
          <w:tab w:val="right" w:pos="9350"/>
        </w:tabs>
        <w:rPr>
          <w:rFonts w:eastAsiaTheme="minorEastAsia" w:cstheme="minorBidi"/>
          <w:b w:val="0"/>
          <w:bCs w:val="0"/>
          <w:noProof/>
          <w:sz w:val="22"/>
          <w:szCs w:val="22"/>
        </w:rPr>
      </w:pPr>
      <w:hyperlink w:anchor="_Toc449505713" w:history="1">
        <w:r w:rsidR="00AA7890" w:rsidRPr="00D13957">
          <w:rPr>
            <w:rStyle w:val="Hyperlink"/>
            <w:noProof/>
          </w:rPr>
          <w:t>1.1</w:t>
        </w:r>
        <w:r w:rsidR="00AA7890">
          <w:rPr>
            <w:rFonts w:eastAsiaTheme="minorEastAsia" w:cstheme="minorBidi"/>
            <w:b w:val="0"/>
            <w:bCs w:val="0"/>
            <w:noProof/>
            <w:sz w:val="22"/>
            <w:szCs w:val="22"/>
          </w:rPr>
          <w:tab/>
        </w:r>
        <w:r w:rsidR="00AA7890" w:rsidRPr="00D13957">
          <w:rPr>
            <w:rStyle w:val="Hyperlink"/>
            <w:noProof/>
          </w:rPr>
          <w:t>Identification</w:t>
        </w:r>
        <w:r w:rsidR="00AA7890">
          <w:rPr>
            <w:noProof/>
            <w:webHidden/>
          </w:rPr>
          <w:tab/>
        </w:r>
        <w:r w:rsidR="00AA7890">
          <w:rPr>
            <w:noProof/>
            <w:webHidden/>
          </w:rPr>
          <w:fldChar w:fldCharType="begin"/>
        </w:r>
        <w:r w:rsidR="00AA7890">
          <w:rPr>
            <w:noProof/>
            <w:webHidden/>
          </w:rPr>
          <w:instrText xml:space="preserve"> PAGEREF _Toc449505713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rsidR="00AA7890" w:rsidRDefault="0072371E">
      <w:pPr>
        <w:pStyle w:val="TOC2"/>
        <w:tabs>
          <w:tab w:val="left" w:pos="660"/>
          <w:tab w:val="right" w:pos="9350"/>
        </w:tabs>
        <w:rPr>
          <w:rFonts w:eastAsiaTheme="minorEastAsia" w:cstheme="minorBidi"/>
          <w:b w:val="0"/>
          <w:bCs w:val="0"/>
          <w:noProof/>
          <w:sz w:val="22"/>
          <w:szCs w:val="22"/>
        </w:rPr>
      </w:pPr>
      <w:hyperlink w:anchor="_Toc449505714" w:history="1">
        <w:r w:rsidR="00AA7890" w:rsidRPr="00D13957">
          <w:rPr>
            <w:rStyle w:val="Hyperlink"/>
            <w:noProof/>
          </w:rPr>
          <w:t>1.2</w:t>
        </w:r>
        <w:r w:rsidR="00AA7890">
          <w:rPr>
            <w:rFonts w:eastAsiaTheme="minorEastAsia" w:cstheme="minorBidi"/>
            <w:b w:val="0"/>
            <w:bCs w:val="0"/>
            <w:noProof/>
            <w:sz w:val="22"/>
            <w:szCs w:val="22"/>
          </w:rPr>
          <w:tab/>
        </w:r>
        <w:r w:rsidR="00AA7890" w:rsidRPr="00D13957">
          <w:rPr>
            <w:rStyle w:val="Hyperlink"/>
            <w:noProof/>
          </w:rPr>
          <w:t>Document Overview</w:t>
        </w:r>
        <w:r w:rsidR="00AA7890">
          <w:rPr>
            <w:noProof/>
            <w:webHidden/>
          </w:rPr>
          <w:tab/>
        </w:r>
        <w:r w:rsidR="00AA7890">
          <w:rPr>
            <w:noProof/>
            <w:webHidden/>
          </w:rPr>
          <w:fldChar w:fldCharType="begin"/>
        </w:r>
        <w:r w:rsidR="00AA7890">
          <w:rPr>
            <w:noProof/>
            <w:webHidden/>
          </w:rPr>
          <w:instrText xml:space="preserve"> PAGEREF _Toc449505714 \h </w:instrText>
        </w:r>
        <w:r w:rsidR="00AA7890">
          <w:rPr>
            <w:noProof/>
            <w:webHidden/>
          </w:rPr>
        </w:r>
        <w:r w:rsidR="00AA7890">
          <w:rPr>
            <w:noProof/>
            <w:webHidden/>
          </w:rPr>
          <w:fldChar w:fldCharType="separate"/>
        </w:r>
        <w:r w:rsidR="00AA7890">
          <w:rPr>
            <w:noProof/>
            <w:webHidden/>
          </w:rPr>
          <w:t>6</w:t>
        </w:r>
        <w:r w:rsidR="00AA7890">
          <w:rPr>
            <w:noProof/>
            <w:webHidden/>
          </w:rPr>
          <w:fldChar w:fldCharType="end"/>
        </w:r>
      </w:hyperlink>
    </w:p>
    <w:p w:rsidR="00AA7890" w:rsidRDefault="0072371E">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5" w:history="1">
        <w:r w:rsidR="00AA7890" w:rsidRPr="00D13957">
          <w:rPr>
            <w:rStyle w:val="Hyperlink"/>
            <w:noProof/>
          </w:rPr>
          <w:t>2</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Applicable Documents</w:t>
        </w:r>
        <w:r w:rsidR="00AA7890">
          <w:rPr>
            <w:noProof/>
            <w:webHidden/>
          </w:rPr>
          <w:tab/>
        </w:r>
        <w:r w:rsidR="00AA7890">
          <w:rPr>
            <w:noProof/>
            <w:webHidden/>
          </w:rPr>
          <w:fldChar w:fldCharType="begin"/>
        </w:r>
        <w:r w:rsidR="00AA7890">
          <w:rPr>
            <w:noProof/>
            <w:webHidden/>
          </w:rPr>
          <w:instrText xml:space="preserve"> PAGEREF _Toc449505715 \h </w:instrText>
        </w:r>
        <w:r w:rsidR="00AA7890">
          <w:rPr>
            <w:noProof/>
            <w:webHidden/>
          </w:rPr>
        </w:r>
        <w:r w:rsidR="00AA7890">
          <w:rPr>
            <w:noProof/>
            <w:webHidden/>
          </w:rPr>
          <w:fldChar w:fldCharType="separate"/>
        </w:r>
        <w:r w:rsidR="00AA7890">
          <w:rPr>
            <w:noProof/>
            <w:webHidden/>
          </w:rPr>
          <w:t>7</w:t>
        </w:r>
        <w:r w:rsidR="00AA7890">
          <w:rPr>
            <w:noProof/>
            <w:webHidden/>
          </w:rPr>
          <w:fldChar w:fldCharType="end"/>
        </w:r>
      </w:hyperlink>
    </w:p>
    <w:p w:rsidR="00AA7890" w:rsidRDefault="0072371E">
      <w:pPr>
        <w:pStyle w:val="TOC1"/>
        <w:tabs>
          <w:tab w:val="left" w:pos="440"/>
          <w:tab w:val="right" w:pos="9350"/>
        </w:tabs>
        <w:rPr>
          <w:rFonts w:asciiTheme="minorHAnsi" w:eastAsiaTheme="minorEastAsia" w:hAnsiTheme="minorHAnsi" w:cstheme="minorBidi"/>
          <w:b w:val="0"/>
          <w:bCs w:val="0"/>
          <w:caps w:val="0"/>
          <w:noProof/>
          <w:sz w:val="22"/>
          <w:szCs w:val="22"/>
        </w:rPr>
      </w:pPr>
      <w:hyperlink w:anchor="_Toc449505716" w:history="1">
        <w:r w:rsidR="00AA7890" w:rsidRPr="00D13957">
          <w:rPr>
            <w:rStyle w:val="Hyperlink"/>
            <w:noProof/>
          </w:rPr>
          <w:t>3</w:t>
        </w:r>
        <w:r w:rsidR="00AA7890">
          <w:rPr>
            <w:rFonts w:asciiTheme="minorHAnsi" w:eastAsiaTheme="minorEastAsia" w:hAnsiTheme="minorHAnsi" w:cstheme="minorBidi"/>
            <w:b w:val="0"/>
            <w:bCs w:val="0"/>
            <w:caps w:val="0"/>
            <w:noProof/>
            <w:sz w:val="22"/>
            <w:szCs w:val="22"/>
          </w:rPr>
          <w:tab/>
        </w:r>
        <w:r w:rsidR="00AA7890" w:rsidRPr="00D13957">
          <w:rPr>
            <w:rStyle w:val="Hyperlink"/>
            <w:noProof/>
          </w:rPr>
          <w:t>Interface Definitions</w:t>
        </w:r>
        <w:r w:rsidR="00AA7890">
          <w:rPr>
            <w:noProof/>
            <w:webHidden/>
          </w:rPr>
          <w:tab/>
        </w:r>
        <w:r w:rsidR="00AA7890">
          <w:rPr>
            <w:noProof/>
            <w:webHidden/>
          </w:rPr>
          <w:fldChar w:fldCharType="begin"/>
        </w:r>
        <w:r w:rsidR="00AA7890">
          <w:rPr>
            <w:noProof/>
            <w:webHidden/>
          </w:rPr>
          <w:instrText xml:space="preserve"> PAGEREF _Toc449505716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rsidR="00AA7890" w:rsidRDefault="0072371E">
      <w:pPr>
        <w:pStyle w:val="TOC2"/>
        <w:tabs>
          <w:tab w:val="left" w:pos="660"/>
          <w:tab w:val="right" w:pos="9350"/>
        </w:tabs>
        <w:rPr>
          <w:rFonts w:eastAsiaTheme="minorEastAsia" w:cstheme="minorBidi"/>
          <w:b w:val="0"/>
          <w:bCs w:val="0"/>
          <w:noProof/>
          <w:sz w:val="22"/>
          <w:szCs w:val="22"/>
        </w:rPr>
      </w:pPr>
      <w:hyperlink w:anchor="_Toc449505717" w:history="1">
        <w:r w:rsidR="00AA7890" w:rsidRPr="00D13957">
          <w:rPr>
            <w:rStyle w:val="Hyperlink"/>
            <w:noProof/>
          </w:rPr>
          <w:t>3.1</w:t>
        </w:r>
        <w:r w:rsidR="00AA7890">
          <w:rPr>
            <w:rFonts w:eastAsiaTheme="minorEastAsia" w:cstheme="minorBidi"/>
            <w:b w:val="0"/>
            <w:bCs w:val="0"/>
            <w:noProof/>
            <w:sz w:val="22"/>
            <w:szCs w:val="22"/>
          </w:rPr>
          <w:tab/>
        </w:r>
        <w:r w:rsidR="00AA7890" w:rsidRPr="00D13957">
          <w:rPr>
            <w:rStyle w:val="Hyperlink"/>
            <w:noProof/>
          </w:rPr>
          <w:t>Control and Reporting Interface</w:t>
        </w:r>
        <w:r w:rsidR="00AA7890">
          <w:rPr>
            <w:noProof/>
            <w:webHidden/>
          </w:rPr>
          <w:tab/>
        </w:r>
        <w:r w:rsidR="00AA7890">
          <w:rPr>
            <w:noProof/>
            <w:webHidden/>
          </w:rPr>
          <w:fldChar w:fldCharType="begin"/>
        </w:r>
        <w:r w:rsidR="00AA7890">
          <w:rPr>
            <w:noProof/>
            <w:webHidden/>
          </w:rPr>
          <w:instrText xml:space="preserve"> PAGEREF _Toc449505717 \h </w:instrText>
        </w:r>
        <w:r w:rsidR="00AA7890">
          <w:rPr>
            <w:noProof/>
            <w:webHidden/>
          </w:rPr>
        </w:r>
        <w:r w:rsidR="00AA7890">
          <w:rPr>
            <w:noProof/>
            <w:webHidden/>
          </w:rPr>
          <w:fldChar w:fldCharType="separate"/>
        </w:r>
        <w:r w:rsidR="00AA7890">
          <w:rPr>
            <w:noProof/>
            <w:webHidden/>
          </w:rPr>
          <w:t>8</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18" w:history="1">
        <w:r w:rsidR="00AA7890" w:rsidRPr="00D13957">
          <w:rPr>
            <w:rStyle w:val="Hyperlink"/>
            <w:noProof/>
          </w:rPr>
          <w:t>3.1.1</w:t>
        </w:r>
        <w:r w:rsidR="00AA7890">
          <w:rPr>
            <w:rFonts w:eastAsiaTheme="minorEastAsia" w:cstheme="minorBidi"/>
            <w:noProof/>
            <w:sz w:val="22"/>
            <w:szCs w:val="22"/>
          </w:rPr>
          <w:tab/>
        </w:r>
        <w:r w:rsidR="00AA7890" w:rsidRPr="00D13957">
          <w:rPr>
            <w:rStyle w:val="Hyperlink"/>
            <w:noProof/>
          </w:rPr>
          <w:t>CPU Loading</w:t>
        </w:r>
        <w:r w:rsidR="00AA7890">
          <w:rPr>
            <w:noProof/>
            <w:webHidden/>
          </w:rPr>
          <w:tab/>
        </w:r>
        <w:r w:rsidR="00AA7890">
          <w:rPr>
            <w:noProof/>
            <w:webHidden/>
          </w:rPr>
          <w:fldChar w:fldCharType="begin"/>
        </w:r>
        <w:r w:rsidR="00AA7890">
          <w:rPr>
            <w:noProof/>
            <w:webHidden/>
          </w:rPr>
          <w:instrText xml:space="preserve"> PAGEREF _Toc449505718 \h </w:instrText>
        </w:r>
        <w:r w:rsidR="00AA7890">
          <w:rPr>
            <w:noProof/>
            <w:webHidden/>
          </w:rPr>
        </w:r>
        <w:r w:rsidR="00AA7890">
          <w:rPr>
            <w:noProof/>
            <w:webHidden/>
          </w:rPr>
          <w:fldChar w:fldCharType="separate"/>
        </w:r>
        <w:r w:rsidR="00AA7890">
          <w:rPr>
            <w:noProof/>
            <w:webHidden/>
          </w:rPr>
          <w:t>9</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19" w:history="1">
        <w:r w:rsidR="00AA7890" w:rsidRPr="00D13957">
          <w:rPr>
            <w:rStyle w:val="Hyperlink"/>
            <w:noProof/>
          </w:rPr>
          <w:t>3.1.2</w:t>
        </w:r>
        <w:r w:rsidR="00AA7890">
          <w:rPr>
            <w:rFonts w:eastAsiaTheme="minorEastAsia" w:cstheme="minorBidi"/>
            <w:noProof/>
            <w:sz w:val="22"/>
            <w:szCs w:val="22"/>
          </w:rPr>
          <w:tab/>
        </w:r>
        <w:r w:rsidR="00AA7890" w:rsidRPr="00D13957">
          <w:rPr>
            <w:rStyle w:val="Hyperlink"/>
            <w:noProof/>
          </w:rPr>
          <w:t>Memory Bandwidth</w:t>
        </w:r>
        <w:r w:rsidR="00AA7890">
          <w:rPr>
            <w:noProof/>
            <w:webHidden/>
          </w:rPr>
          <w:tab/>
        </w:r>
        <w:r w:rsidR="00AA7890">
          <w:rPr>
            <w:noProof/>
            <w:webHidden/>
          </w:rPr>
          <w:fldChar w:fldCharType="begin"/>
        </w:r>
        <w:r w:rsidR="00AA7890">
          <w:rPr>
            <w:noProof/>
            <w:webHidden/>
          </w:rPr>
          <w:instrText xml:space="preserve"> PAGEREF _Toc449505719 \h </w:instrText>
        </w:r>
        <w:r w:rsidR="00AA7890">
          <w:rPr>
            <w:noProof/>
            <w:webHidden/>
          </w:rPr>
        </w:r>
        <w:r w:rsidR="00AA7890">
          <w:rPr>
            <w:noProof/>
            <w:webHidden/>
          </w:rPr>
          <w:fldChar w:fldCharType="separate"/>
        </w:r>
        <w:r w:rsidR="00AA7890">
          <w:rPr>
            <w:noProof/>
            <w:webHidden/>
          </w:rPr>
          <w:t>11</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0" w:history="1">
        <w:r w:rsidR="00AA7890" w:rsidRPr="00D13957">
          <w:rPr>
            <w:rStyle w:val="Hyperlink"/>
            <w:noProof/>
          </w:rPr>
          <w:t>3.1.3</w:t>
        </w:r>
        <w:r w:rsidR="00AA7890">
          <w:rPr>
            <w:rFonts w:eastAsiaTheme="minorEastAsia" w:cstheme="minorBidi"/>
            <w:noProof/>
            <w:sz w:val="22"/>
            <w:szCs w:val="22"/>
          </w:rPr>
          <w:tab/>
        </w:r>
        <w:r w:rsidR="00AA7890" w:rsidRPr="00D13957">
          <w:rPr>
            <w:rStyle w:val="Hyperlink"/>
            <w:noProof/>
          </w:rPr>
          <w:t>Analog Audio</w:t>
        </w:r>
        <w:r w:rsidR="00AA7890">
          <w:rPr>
            <w:noProof/>
            <w:webHidden/>
          </w:rPr>
          <w:tab/>
        </w:r>
        <w:r w:rsidR="00AA7890">
          <w:rPr>
            <w:noProof/>
            <w:webHidden/>
          </w:rPr>
          <w:fldChar w:fldCharType="begin"/>
        </w:r>
        <w:r w:rsidR="00AA7890">
          <w:rPr>
            <w:noProof/>
            <w:webHidden/>
          </w:rPr>
          <w:instrText xml:space="preserve"> PAGEREF _Toc449505720 \h </w:instrText>
        </w:r>
        <w:r w:rsidR="00AA7890">
          <w:rPr>
            <w:noProof/>
            <w:webHidden/>
          </w:rPr>
        </w:r>
        <w:r w:rsidR="00AA7890">
          <w:rPr>
            <w:noProof/>
            <w:webHidden/>
          </w:rPr>
          <w:fldChar w:fldCharType="separate"/>
        </w:r>
        <w:r w:rsidR="00AA7890">
          <w:rPr>
            <w:noProof/>
            <w:webHidden/>
          </w:rPr>
          <w:t>13</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1" w:history="1">
        <w:r w:rsidR="00AA7890" w:rsidRPr="00D13957">
          <w:rPr>
            <w:rStyle w:val="Hyperlink"/>
            <w:noProof/>
          </w:rPr>
          <w:t>3.1.4</w:t>
        </w:r>
        <w:r w:rsidR="00AA7890">
          <w:rPr>
            <w:rFonts w:eastAsiaTheme="minorEastAsia" w:cstheme="minorBidi"/>
            <w:noProof/>
            <w:sz w:val="22"/>
            <w:szCs w:val="22"/>
          </w:rPr>
          <w:tab/>
        </w:r>
        <w:r w:rsidR="00AA7890" w:rsidRPr="00D13957">
          <w:rPr>
            <w:rStyle w:val="Hyperlink"/>
            <w:noProof/>
          </w:rPr>
          <w:t>HD Audio</w:t>
        </w:r>
        <w:r w:rsidR="00AA7890">
          <w:rPr>
            <w:noProof/>
            <w:webHidden/>
          </w:rPr>
          <w:tab/>
        </w:r>
        <w:r w:rsidR="00AA7890">
          <w:rPr>
            <w:noProof/>
            <w:webHidden/>
          </w:rPr>
          <w:fldChar w:fldCharType="begin"/>
        </w:r>
        <w:r w:rsidR="00AA7890">
          <w:rPr>
            <w:noProof/>
            <w:webHidden/>
          </w:rPr>
          <w:instrText xml:space="preserve"> PAGEREF _Toc449505721 \h </w:instrText>
        </w:r>
        <w:r w:rsidR="00AA7890">
          <w:rPr>
            <w:noProof/>
            <w:webHidden/>
          </w:rPr>
        </w:r>
        <w:r w:rsidR="00AA7890">
          <w:rPr>
            <w:noProof/>
            <w:webHidden/>
          </w:rPr>
          <w:fldChar w:fldCharType="separate"/>
        </w:r>
        <w:r w:rsidR="00AA7890">
          <w:rPr>
            <w:noProof/>
            <w:webHidden/>
          </w:rPr>
          <w:t>16</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2" w:history="1">
        <w:r w:rsidR="00AA7890" w:rsidRPr="00D13957">
          <w:rPr>
            <w:rStyle w:val="Hyperlink"/>
            <w:noProof/>
          </w:rPr>
          <w:t>3.1.5</w:t>
        </w:r>
        <w:r w:rsidR="00AA7890">
          <w:rPr>
            <w:rFonts w:eastAsiaTheme="minorEastAsia" w:cstheme="minorBidi"/>
            <w:noProof/>
            <w:sz w:val="22"/>
            <w:szCs w:val="22"/>
          </w:rPr>
          <w:tab/>
        </w:r>
        <w:r w:rsidR="00AA7890" w:rsidRPr="00D13957">
          <w:rPr>
            <w:rStyle w:val="Hyperlink"/>
            <w:noProof/>
          </w:rPr>
          <w:t>Audio Video Encoder</w:t>
        </w:r>
        <w:r w:rsidR="00AA7890">
          <w:rPr>
            <w:noProof/>
            <w:webHidden/>
          </w:rPr>
          <w:tab/>
        </w:r>
        <w:r w:rsidR="00AA7890">
          <w:rPr>
            <w:noProof/>
            <w:webHidden/>
          </w:rPr>
          <w:fldChar w:fldCharType="begin"/>
        </w:r>
        <w:r w:rsidR="00AA7890">
          <w:rPr>
            <w:noProof/>
            <w:webHidden/>
          </w:rPr>
          <w:instrText xml:space="preserve"> PAGEREF _Toc449505722 \h </w:instrText>
        </w:r>
        <w:r w:rsidR="00AA7890">
          <w:rPr>
            <w:noProof/>
            <w:webHidden/>
          </w:rPr>
        </w:r>
        <w:r w:rsidR="00AA7890">
          <w:rPr>
            <w:noProof/>
            <w:webHidden/>
          </w:rPr>
          <w:fldChar w:fldCharType="separate"/>
        </w:r>
        <w:r w:rsidR="00AA7890">
          <w:rPr>
            <w:noProof/>
            <w:webHidden/>
          </w:rPr>
          <w:t>18</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3" w:history="1">
        <w:r w:rsidR="00AA7890" w:rsidRPr="00D13957">
          <w:rPr>
            <w:rStyle w:val="Hyperlink"/>
            <w:noProof/>
          </w:rPr>
          <w:t>3.1.6</w:t>
        </w:r>
        <w:r w:rsidR="00AA7890">
          <w:rPr>
            <w:rFonts w:eastAsiaTheme="minorEastAsia" w:cstheme="minorBidi"/>
            <w:noProof/>
            <w:sz w:val="22"/>
            <w:szCs w:val="22"/>
          </w:rPr>
          <w:tab/>
        </w:r>
        <w:r w:rsidR="00AA7890" w:rsidRPr="00D13957">
          <w:rPr>
            <w:rStyle w:val="Hyperlink"/>
            <w:noProof/>
          </w:rPr>
          <w:t>Ethernet</w:t>
        </w:r>
        <w:r w:rsidR="00AA7890">
          <w:rPr>
            <w:noProof/>
            <w:webHidden/>
          </w:rPr>
          <w:tab/>
        </w:r>
        <w:r w:rsidR="00AA7890">
          <w:rPr>
            <w:noProof/>
            <w:webHidden/>
          </w:rPr>
          <w:fldChar w:fldCharType="begin"/>
        </w:r>
        <w:r w:rsidR="00AA7890">
          <w:rPr>
            <w:noProof/>
            <w:webHidden/>
          </w:rPr>
          <w:instrText xml:space="preserve"> PAGEREF _Toc449505723 \h </w:instrText>
        </w:r>
        <w:r w:rsidR="00AA7890">
          <w:rPr>
            <w:noProof/>
            <w:webHidden/>
          </w:rPr>
        </w:r>
        <w:r w:rsidR="00AA7890">
          <w:rPr>
            <w:noProof/>
            <w:webHidden/>
          </w:rPr>
          <w:fldChar w:fldCharType="separate"/>
        </w:r>
        <w:r w:rsidR="00AA7890">
          <w:rPr>
            <w:noProof/>
            <w:webHidden/>
          </w:rPr>
          <w:t>20</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4" w:history="1">
        <w:r w:rsidR="00AA7890" w:rsidRPr="00D13957">
          <w:rPr>
            <w:rStyle w:val="Hyperlink"/>
            <w:noProof/>
          </w:rPr>
          <w:t>3.1.7</w:t>
        </w:r>
        <w:r w:rsidR="00AA7890">
          <w:rPr>
            <w:rFonts w:eastAsiaTheme="minorEastAsia" w:cstheme="minorBidi"/>
            <w:noProof/>
            <w:sz w:val="22"/>
            <w:szCs w:val="22"/>
          </w:rPr>
          <w:tab/>
        </w:r>
        <w:r w:rsidR="00AA7890" w:rsidRPr="00D13957">
          <w:rPr>
            <w:rStyle w:val="Hyperlink"/>
            <w:noProof/>
          </w:rPr>
          <w:t>ARINC 429</w:t>
        </w:r>
        <w:r w:rsidR="00AA7890">
          <w:rPr>
            <w:noProof/>
            <w:webHidden/>
          </w:rPr>
          <w:tab/>
        </w:r>
        <w:r w:rsidR="00AA7890">
          <w:rPr>
            <w:noProof/>
            <w:webHidden/>
          </w:rPr>
          <w:fldChar w:fldCharType="begin"/>
        </w:r>
        <w:r w:rsidR="00AA7890">
          <w:rPr>
            <w:noProof/>
            <w:webHidden/>
          </w:rPr>
          <w:instrText xml:space="preserve"> PAGEREF _Toc449505724 \h </w:instrText>
        </w:r>
        <w:r w:rsidR="00AA7890">
          <w:rPr>
            <w:noProof/>
            <w:webHidden/>
          </w:rPr>
        </w:r>
        <w:r w:rsidR="00AA7890">
          <w:rPr>
            <w:noProof/>
            <w:webHidden/>
          </w:rPr>
          <w:fldChar w:fldCharType="separate"/>
        </w:r>
        <w:r w:rsidR="00AA7890">
          <w:rPr>
            <w:noProof/>
            <w:webHidden/>
          </w:rPr>
          <w:t>23</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5" w:history="1">
        <w:r w:rsidR="00AA7890" w:rsidRPr="00D13957">
          <w:rPr>
            <w:rStyle w:val="Hyperlink"/>
            <w:noProof/>
          </w:rPr>
          <w:t>3.1.8</w:t>
        </w:r>
        <w:r w:rsidR="00AA7890">
          <w:rPr>
            <w:rFonts w:eastAsiaTheme="minorEastAsia" w:cstheme="minorBidi"/>
            <w:noProof/>
            <w:sz w:val="22"/>
            <w:szCs w:val="22"/>
          </w:rPr>
          <w:tab/>
        </w:r>
        <w:r w:rsidR="00AA7890" w:rsidRPr="00D13957">
          <w:rPr>
            <w:rStyle w:val="Hyperlink"/>
            <w:noProof/>
          </w:rPr>
          <w:t>ARINC 485</w:t>
        </w:r>
        <w:r w:rsidR="00AA7890">
          <w:rPr>
            <w:noProof/>
            <w:webHidden/>
          </w:rPr>
          <w:tab/>
        </w:r>
        <w:r w:rsidR="00AA7890">
          <w:rPr>
            <w:noProof/>
            <w:webHidden/>
          </w:rPr>
          <w:fldChar w:fldCharType="begin"/>
        </w:r>
        <w:r w:rsidR="00AA7890">
          <w:rPr>
            <w:noProof/>
            <w:webHidden/>
          </w:rPr>
          <w:instrText xml:space="preserve"> PAGEREF _Toc449505725 \h </w:instrText>
        </w:r>
        <w:r w:rsidR="00AA7890">
          <w:rPr>
            <w:noProof/>
            <w:webHidden/>
          </w:rPr>
        </w:r>
        <w:r w:rsidR="00AA7890">
          <w:rPr>
            <w:noProof/>
            <w:webHidden/>
          </w:rPr>
          <w:fldChar w:fldCharType="separate"/>
        </w:r>
        <w:r w:rsidR="00AA7890">
          <w:rPr>
            <w:noProof/>
            <w:webHidden/>
          </w:rPr>
          <w:t>26</w:t>
        </w:r>
        <w:r w:rsidR="00AA7890">
          <w:rPr>
            <w:noProof/>
            <w:webHidden/>
          </w:rPr>
          <w:fldChar w:fldCharType="end"/>
        </w:r>
      </w:hyperlink>
    </w:p>
    <w:p w:rsidR="00AA7890" w:rsidRDefault="0072371E">
      <w:pPr>
        <w:pStyle w:val="TOC3"/>
        <w:tabs>
          <w:tab w:val="left" w:pos="880"/>
          <w:tab w:val="right" w:pos="9350"/>
        </w:tabs>
        <w:rPr>
          <w:rFonts w:eastAsiaTheme="minorEastAsia" w:cstheme="minorBidi"/>
          <w:noProof/>
          <w:sz w:val="22"/>
          <w:szCs w:val="22"/>
        </w:rPr>
      </w:pPr>
      <w:hyperlink w:anchor="_Toc449505726" w:history="1">
        <w:r w:rsidR="00AA7890" w:rsidRPr="00D13957">
          <w:rPr>
            <w:rStyle w:val="Hyperlink"/>
            <w:noProof/>
          </w:rPr>
          <w:t>3.1.9</w:t>
        </w:r>
        <w:r w:rsidR="00AA7890">
          <w:rPr>
            <w:rFonts w:eastAsiaTheme="minorEastAsia" w:cstheme="minorBidi"/>
            <w:noProof/>
            <w:sz w:val="22"/>
            <w:szCs w:val="22"/>
          </w:rPr>
          <w:tab/>
        </w:r>
        <w:r w:rsidR="00AA7890" w:rsidRPr="00D13957">
          <w:rPr>
            <w:rStyle w:val="Hyperlink"/>
            <w:noProof/>
          </w:rPr>
          <w:t>ARINC 717</w:t>
        </w:r>
        <w:r w:rsidR="00AA7890">
          <w:rPr>
            <w:noProof/>
            <w:webHidden/>
          </w:rPr>
          <w:tab/>
        </w:r>
        <w:r w:rsidR="00AA7890">
          <w:rPr>
            <w:noProof/>
            <w:webHidden/>
          </w:rPr>
          <w:fldChar w:fldCharType="begin"/>
        </w:r>
        <w:r w:rsidR="00AA7890">
          <w:rPr>
            <w:noProof/>
            <w:webHidden/>
          </w:rPr>
          <w:instrText xml:space="preserve"> PAGEREF _Toc449505726 \h </w:instrText>
        </w:r>
        <w:r w:rsidR="00AA7890">
          <w:rPr>
            <w:noProof/>
            <w:webHidden/>
          </w:rPr>
        </w:r>
        <w:r w:rsidR="00AA7890">
          <w:rPr>
            <w:noProof/>
            <w:webHidden/>
          </w:rPr>
          <w:fldChar w:fldCharType="separate"/>
        </w:r>
        <w:r w:rsidR="00AA7890">
          <w:rPr>
            <w:noProof/>
            <w:webHidden/>
          </w:rPr>
          <w:t>28</w:t>
        </w:r>
        <w:r w:rsidR="00AA7890">
          <w:rPr>
            <w:noProof/>
            <w:webHidden/>
          </w:rPr>
          <w:fldChar w:fldCharType="end"/>
        </w:r>
      </w:hyperlink>
    </w:p>
    <w:p w:rsidR="00AA7890" w:rsidRDefault="0072371E">
      <w:pPr>
        <w:pStyle w:val="TOC3"/>
        <w:tabs>
          <w:tab w:val="left" w:pos="1100"/>
          <w:tab w:val="right" w:pos="9350"/>
        </w:tabs>
        <w:rPr>
          <w:rFonts w:eastAsiaTheme="minorEastAsia" w:cstheme="minorBidi"/>
          <w:noProof/>
          <w:sz w:val="22"/>
          <w:szCs w:val="22"/>
        </w:rPr>
      </w:pPr>
      <w:hyperlink w:anchor="_Toc449505727" w:history="1">
        <w:r w:rsidR="00AA7890" w:rsidRPr="00D13957">
          <w:rPr>
            <w:rStyle w:val="Hyperlink"/>
            <w:noProof/>
          </w:rPr>
          <w:t>3.1.10</w:t>
        </w:r>
        <w:r w:rsidR="00AA7890">
          <w:rPr>
            <w:rFonts w:eastAsiaTheme="minorEastAsia" w:cstheme="minorBidi"/>
            <w:noProof/>
            <w:sz w:val="22"/>
            <w:szCs w:val="22"/>
          </w:rPr>
          <w:tab/>
        </w:r>
        <w:r w:rsidR="00AA7890" w:rsidRPr="00D13957">
          <w:rPr>
            <w:rStyle w:val="Hyperlink"/>
            <w:noProof/>
          </w:rPr>
          <w:t>GPIO</w:t>
        </w:r>
        <w:r w:rsidR="00AA7890">
          <w:rPr>
            <w:noProof/>
            <w:webHidden/>
          </w:rPr>
          <w:tab/>
        </w:r>
        <w:r w:rsidR="00AA7890">
          <w:rPr>
            <w:noProof/>
            <w:webHidden/>
          </w:rPr>
          <w:fldChar w:fldCharType="begin"/>
        </w:r>
        <w:r w:rsidR="00AA7890">
          <w:rPr>
            <w:noProof/>
            <w:webHidden/>
          </w:rPr>
          <w:instrText xml:space="preserve"> PAGEREF _Toc449505727 \h </w:instrText>
        </w:r>
        <w:r w:rsidR="00AA7890">
          <w:rPr>
            <w:noProof/>
            <w:webHidden/>
          </w:rPr>
        </w:r>
        <w:r w:rsidR="00AA7890">
          <w:rPr>
            <w:noProof/>
            <w:webHidden/>
          </w:rPr>
          <w:fldChar w:fldCharType="separate"/>
        </w:r>
        <w:r w:rsidR="00AA7890">
          <w:rPr>
            <w:noProof/>
            <w:webHidden/>
          </w:rPr>
          <w:t>30</w:t>
        </w:r>
        <w:r w:rsidR="00AA7890">
          <w:rPr>
            <w:noProof/>
            <w:webHidden/>
          </w:rPr>
          <w:fldChar w:fldCharType="end"/>
        </w:r>
      </w:hyperlink>
    </w:p>
    <w:p w:rsidR="00AA7890" w:rsidRDefault="0072371E">
      <w:pPr>
        <w:pStyle w:val="TOC3"/>
        <w:tabs>
          <w:tab w:val="left" w:pos="1100"/>
          <w:tab w:val="right" w:pos="9350"/>
        </w:tabs>
        <w:rPr>
          <w:rFonts w:eastAsiaTheme="minorEastAsia" w:cstheme="minorBidi"/>
          <w:noProof/>
          <w:sz w:val="22"/>
          <w:szCs w:val="22"/>
        </w:rPr>
      </w:pPr>
      <w:hyperlink w:anchor="_Toc449505728" w:history="1">
        <w:r w:rsidR="00AA7890" w:rsidRPr="00D13957">
          <w:rPr>
            <w:rStyle w:val="Hyperlink"/>
            <w:noProof/>
          </w:rPr>
          <w:t>3.1.11</w:t>
        </w:r>
        <w:r w:rsidR="00AA7890">
          <w:rPr>
            <w:rFonts w:eastAsiaTheme="minorEastAsia" w:cstheme="minorBidi"/>
            <w:noProof/>
            <w:sz w:val="22"/>
            <w:szCs w:val="22"/>
          </w:rPr>
          <w:tab/>
        </w:r>
        <w:r w:rsidR="00AA7890" w:rsidRPr="00D13957">
          <w:rPr>
            <w:rStyle w:val="Hyperlink"/>
            <w:noProof/>
          </w:rPr>
          <w:t>RS-232</w:t>
        </w:r>
        <w:r w:rsidR="00AA7890">
          <w:rPr>
            <w:noProof/>
            <w:webHidden/>
          </w:rPr>
          <w:tab/>
        </w:r>
        <w:r w:rsidR="00AA7890">
          <w:rPr>
            <w:noProof/>
            <w:webHidden/>
          </w:rPr>
          <w:fldChar w:fldCharType="begin"/>
        </w:r>
        <w:r w:rsidR="00AA7890">
          <w:rPr>
            <w:noProof/>
            <w:webHidden/>
          </w:rPr>
          <w:instrText xml:space="preserve"> PAGEREF _Toc449505728 \h </w:instrText>
        </w:r>
        <w:r w:rsidR="00AA7890">
          <w:rPr>
            <w:noProof/>
            <w:webHidden/>
          </w:rPr>
        </w:r>
        <w:r w:rsidR="00AA7890">
          <w:rPr>
            <w:noProof/>
            <w:webHidden/>
          </w:rPr>
          <w:fldChar w:fldCharType="separate"/>
        </w:r>
        <w:r w:rsidR="00AA7890">
          <w:rPr>
            <w:noProof/>
            <w:webHidden/>
          </w:rPr>
          <w:t>34</w:t>
        </w:r>
        <w:r w:rsidR="00AA7890">
          <w:rPr>
            <w:noProof/>
            <w:webHidden/>
          </w:rPr>
          <w:fldChar w:fldCharType="end"/>
        </w:r>
      </w:hyperlink>
    </w:p>
    <w:p w:rsidR="00AA7890" w:rsidRDefault="0072371E">
      <w:pPr>
        <w:pStyle w:val="TOC3"/>
        <w:tabs>
          <w:tab w:val="left" w:pos="1100"/>
          <w:tab w:val="right" w:pos="9350"/>
        </w:tabs>
        <w:rPr>
          <w:rFonts w:eastAsiaTheme="minorEastAsia" w:cstheme="minorBidi"/>
          <w:noProof/>
          <w:sz w:val="22"/>
          <w:szCs w:val="22"/>
        </w:rPr>
      </w:pPr>
      <w:hyperlink w:anchor="_Toc449505729" w:history="1">
        <w:r w:rsidR="00AA7890" w:rsidRPr="00D13957">
          <w:rPr>
            <w:rStyle w:val="Hyperlink"/>
            <w:noProof/>
          </w:rPr>
          <w:t>3.1.12</w:t>
        </w:r>
        <w:r w:rsidR="00AA7890">
          <w:rPr>
            <w:rFonts w:eastAsiaTheme="minorEastAsia" w:cstheme="minorBidi"/>
            <w:noProof/>
            <w:sz w:val="22"/>
            <w:szCs w:val="22"/>
          </w:rPr>
          <w:tab/>
        </w:r>
        <w:r w:rsidR="00AA7890" w:rsidRPr="00D13957">
          <w:rPr>
            <w:rStyle w:val="Hyperlink"/>
            <w:noProof/>
          </w:rPr>
          <w:t>RS-485</w:t>
        </w:r>
        <w:r w:rsidR="00AA7890">
          <w:rPr>
            <w:noProof/>
            <w:webHidden/>
          </w:rPr>
          <w:tab/>
        </w:r>
        <w:r w:rsidR="00AA7890">
          <w:rPr>
            <w:noProof/>
            <w:webHidden/>
          </w:rPr>
          <w:fldChar w:fldCharType="begin"/>
        </w:r>
        <w:r w:rsidR="00AA7890">
          <w:rPr>
            <w:noProof/>
            <w:webHidden/>
          </w:rPr>
          <w:instrText xml:space="preserve"> PAGEREF _Toc449505729 \h </w:instrText>
        </w:r>
        <w:r w:rsidR="00AA7890">
          <w:rPr>
            <w:noProof/>
            <w:webHidden/>
          </w:rPr>
        </w:r>
        <w:r w:rsidR="00AA7890">
          <w:rPr>
            <w:noProof/>
            <w:webHidden/>
          </w:rPr>
          <w:fldChar w:fldCharType="separate"/>
        </w:r>
        <w:r w:rsidR="00AA7890">
          <w:rPr>
            <w:noProof/>
            <w:webHidden/>
          </w:rPr>
          <w:t>36</w:t>
        </w:r>
        <w:r w:rsidR="00AA7890">
          <w:rPr>
            <w:noProof/>
            <w:webHidden/>
          </w:rPr>
          <w:fldChar w:fldCharType="end"/>
        </w:r>
      </w:hyperlink>
    </w:p>
    <w:p w:rsidR="00AA7890" w:rsidRDefault="0072371E">
      <w:pPr>
        <w:pStyle w:val="TOC3"/>
        <w:tabs>
          <w:tab w:val="left" w:pos="1100"/>
          <w:tab w:val="right" w:pos="9350"/>
        </w:tabs>
        <w:rPr>
          <w:rFonts w:eastAsiaTheme="minorEastAsia" w:cstheme="minorBidi"/>
          <w:noProof/>
          <w:sz w:val="22"/>
          <w:szCs w:val="22"/>
        </w:rPr>
      </w:pPr>
      <w:hyperlink w:anchor="_Toc449505730" w:history="1">
        <w:r w:rsidR="00AA7890" w:rsidRPr="00D13957">
          <w:rPr>
            <w:rStyle w:val="Hyperlink"/>
            <w:noProof/>
          </w:rPr>
          <w:t>3.1.13</w:t>
        </w:r>
        <w:r w:rsidR="00AA7890">
          <w:rPr>
            <w:rFonts w:eastAsiaTheme="minorEastAsia" w:cstheme="minorBidi"/>
            <w:noProof/>
            <w:sz w:val="22"/>
            <w:szCs w:val="22"/>
          </w:rPr>
          <w:tab/>
        </w:r>
        <w:r w:rsidR="00AA7890" w:rsidRPr="00D13957">
          <w:rPr>
            <w:rStyle w:val="Hyperlink"/>
            <w:noProof/>
          </w:rPr>
          <w:t>SSD Test</w:t>
        </w:r>
        <w:r w:rsidR="00AA7890">
          <w:rPr>
            <w:noProof/>
            <w:webHidden/>
          </w:rPr>
          <w:tab/>
        </w:r>
        <w:r w:rsidR="00AA7890">
          <w:rPr>
            <w:noProof/>
            <w:webHidden/>
          </w:rPr>
          <w:fldChar w:fldCharType="begin"/>
        </w:r>
        <w:r w:rsidR="00AA7890">
          <w:rPr>
            <w:noProof/>
            <w:webHidden/>
          </w:rPr>
          <w:instrText xml:space="preserve"> PAGEREF _Toc449505730 \h </w:instrText>
        </w:r>
        <w:r w:rsidR="00AA7890">
          <w:rPr>
            <w:noProof/>
            <w:webHidden/>
          </w:rPr>
        </w:r>
        <w:r w:rsidR="00AA7890">
          <w:rPr>
            <w:noProof/>
            <w:webHidden/>
          </w:rPr>
          <w:fldChar w:fldCharType="separate"/>
        </w:r>
        <w:r w:rsidR="00AA7890">
          <w:rPr>
            <w:noProof/>
            <w:webHidden/>
          </w:rPr>
          <w:t>38</w:t>
        </w:r>
        <w:r w:rsidR="00AA7890">
          <w:rPr>
            <w:noProof/>
            <w:webHidden/>
          </w:rPr>
          <w:fldChar w:fldCharType="end"/>
        </w:r>
      </w:hyperlink>
    </w:p>
    <w:p w:rsidR="00AA7890" w:rsidRDefault="0072371E">
      <w:pPr>
        <w:pStyle w:val="TOC3"/>
        <w:tabs>
          <w:tab w:val="left" w:pos="1100"/>
          <w:tab w:val="right" w:pos="9350"/>
        </w:tabs>
        <w:rPr>
          <w:rFonts w:eastAsiaTheme="minorEastAsia" w:cstheme="minorBidi"/>
          <w:noProof/>
          <w:sz w:val="22"/>
          <w:szCs w:val="22"/>
        </w:rPr>
      </w:pPr>
      <w:hyperlink w:anchor="_Toc449505731" w:history="1">
        <w:r w:rsidR="00AA7890" w:rsidRPr="00D13957">
          <w:rPr>
            <w:rStyle w:val="Hyperlink"/>
            <w:noProof/>
          </w:rPr>
          <w:t>3.1.14</w:t>
        </w:r>
        <w:r w:rsidR="00AA7890">
          <w:rPr>
            <w:rFonts w:eastAsiaTheme="minorEastAsia" w:cstheme="minorBidi"/>
            <w:noProof/>
            <w:sz w:val="22"/>
            <w:szCs w:val="22"/>
          </w:rPr>
          <w:tab/>
        </w:r>
        <w:r w:rsidR="00AA7890" w:rsidRPr="00D13957">
          <w:rPr>
            <w:rStyle w:val="Hyperlink"/>
            <w:noProof/>
          </w:rPr>
          <w:t>System Inventory</w:t>
        </w:r>
        <w:r w:rsidR="00AA7890">
          <w:rPr>
            <w:noProof/>
            <w:webHidden/>
          </w:rPr>
          <w:tab/>
        </w:r>
        <w:r w:rsidR="00AA7890">
          <w:rPr>
            <w:noProof/>
            <w:webHidden/>
          </w:rPr>
          <w:fldChar w:fldCharType="begin"/>
        </w:r>
        <w:r w:rsidR="00AA7890">
          <w:rPr>
            <w:noProof/>
            <w:webHidden/>
          </w:rPr>
          <w:instrText xml:space="preserve"> PAGEREF _Toc449505731 \h </w:instrText>
        </w:r>
        <w:r w:rsidR="00AA7890">
          <w:rPr>
            <w:noProof/>
            <w:webHidden/>
          </w:rPr>
        </w:r>
        <w:r w:rsidR="00AA7890">
          <w:rPr>
            <w:noProof/>
            <w:webHidden/>
          </w:rPr>
          <w:fldChar w:fldCharType="separate"/>
        </w:r>
        <w:r w:rsidR="00AA7890">
          <w:rPr>
            <w:noProof/>
            <w:webHidden/>
          </w:rPr>
          <w:t>39</w:t>
        </w:r>
        <w:r w:rsidR="00AA7890">
          <w:rPr>
            <w:noProof/>
            <w:webHidden/>
          </w:rPr>
          <w:fldChar w:fldCharType="end"/>
        </w:r>
      </w:hyperlink>
    </w:p>
    <w:p w:rsidR="00AA7890" w:rsidRDefault="0072371E">
      <w:pPr>
        <w:pStyle w:val="TOC3"/>
        <w:tabs>
          <w:tab w:val="left" w:pos="1100"/>
          <w:tab w:val="right" w:pos="9350"/>
        </w:tabs>
        <w:rPr>
          <w:rFonts w:eastAsiaTheme="minorEastAsia" w:cstheme="minorBidi"/>
          <w:noProof/>
          <w:sz w:val="22"/>
          <w:szCs w:val="22"/>
        </w:rPr>
      </w:pPr>
      <w:hyperlink w:anchor="_Toc449505732" w:history="1">
        <w:r w:rsidR="00AA7890" w:rsidRPr="00D13957">
          <w:rPr>
            <w:rStyle w:val="Hyperlink"/>
            <w:noProof/>
          </w:rPr>
          <w:t>3.1.15</w:t>
        </w:r>
        <w:r w:rsidR="00AA7890">
          <w:rPr>
            <w:rFonts w:eastAsiaTheme="minorEastAsia" w:cstheme="minorBidi"/>
            <w:noProof/>
            <w:sz w:val="22"/>
            <w:szCs w:val="22"/>
          </w:rPr>
          <w:tab/>
        </w:r>
        <w:r w:rsidR="00AA7890" w:rsidRPr="00D13957">
          <w:rPr>
            <w:rStyle w:val="Hyperlink"/>
            <w:noProof/>
          </w:rPr>
          <w:t>System Monitoring</w:t>
        </w:r>
        <w:r w:rsidR="00AA7890">
          <w:rPr>
            <w:noProof/>
            <w:webHidden/>
          </w:rPr>
          <w:tab/>
        </w:r>
        <w:r w:rsidR="00AA7890">
          <w:rPr>
            <w:noProof/>
            <w:webHidden/>
          </w:rPr>
          <w:fldChar w:fldCharType="begin"/>
        </w:r>
        <w:r w:rsidR="00AA7890">
          <w:rPr>
            <w:noProof/>
            <w:webHidden/>
          </w:rPr>
          <w:instrText xml:space="preserve"> PAGEREF _Toc449505732 \h </w:instrText>
        </w:r>
        <w:r w:rsidR="00AA7890">
          <w:rPr>
            <w:noProof/>
            <w:webHidden/>
          </w:rPr>
        </w:r>
        <w:r w:rsidR="00AA7890">
          <w:rPr>
            <w:noProof/>
            <w:webHidden/>
          </w:rPr>
          <w:fldChar w:fldCharType="separate"/>
        </w:r>
        <w:r w:rsidR="00AA7890">
          <w:rPr>
            <w:noProof/>
            <w:webHidden/>
          </w:rPr>
          <w:t>40</w:t>
        </w:r>
        <w:r w:rsidR="00AA7890">
          <w:rPr>
            <w:noProof/>
            <w:webHidden/>
          </w:rPr>
          <w:fldChar w:fldCharType="end"/>
        </w:r>
      </w:hyperlink>
    </w:p>
    <w:p w:rsidR="00B547CB" w:rsidRDefault="00CE6E64" w:rsidP="00CE6E64">
      <w:pPr>
        <w:rPr>
          <w:rFonts w:ascii="Times New Roman" w:hAnsi="Times New Roman"/>
          <w:b/>
          <w:kern w:val="28"/>
          <w:sz w:val="28"/>
          <w:szCs w:val="20"/>
        </w:rPr>
      </w:pPr>
      <w:r>
        <w:rPr>
          <w:rFonts w:ascii="Times New Roman" w:hAnsi="Times New Roman"/>
          <w:b/>
          <w:kern w:val="28"/>
          <w:sz w:val="28"/>
          <w:szCs w:val="20"/>
        </w:rPr>
        <w:fldChar w:fldCharType="end"/>
      </w:r>
    </w:p>
    <w:p w:rsidR="00E7050E" w:rsidRPr="00137A86" w:rsidRDefault="003F11E4" w:rsidP="0045113F">
      <w:pPr>
        <w:pStyle w:val="Heading1"/>
      </w:pPr>
      <w:bookmarkStart w:id="0" w:name="_Toc449505712"/>
      <w:r w:rsidRPr="00137A86">
        <w:lastRenderedPageBreak/>
        <w:t>Scope</w:t>
      </w:r>
      <w:bookmarkEnd w:id="0"/>
    </w:p>
    <w:p w:rsidR="00A94FC1" w:rsidRDefault="003F11E4" w:rsidP="005D0E05">
      <w:r>
        <w:t xml:space="preserve">The purpose of this document is to </w:t>
      </w:r>
      <w:r w:rsidR="009A5919">
        <w:t>define</w:t>
      </w:r>
      <w:r>
        <w:t xml:space="preserve"> the </w:t>
      </w:r>
      <w:r w:rsidR="002A201D">
        <w:t xml:space="preserve">external </w:t>
      </w:r>
      <w:r w:rsidR="009A5919">
        <w:t>interface</w:t>
      </w:r>
      <w:r w:rsidR="00921748">
        <w:t>s for the</w:t>
      </w:r>
      <w:r w:rsidR="009A5919">
        <w:t xml:space="preserve"> </w:t>
      </w:r>
      <w:r>
        <w:t xml:space="preserve">Multi-Purpose Server (MPS) </w:t>
      </w:r>
      <w:r w:rsidR="00921748" w:rsidRPr="00921748">
        <w:t>Qualification Software</w:t>
      </w:r>
      <w:r>
        <w:t>.</w:t>
      </w:r>
    </w:p>
    <w:p w:rsidR="00E7050E" w:rsidRPr="00CD7D36" w:rsidRDefault="003F11E4" w:rsidP="00CD7D36">
      <w:pPr>
        <w:pStyle w:val="Heading2"/>
      </w:pPr>
      <w:bookmarkStart w:id="1" w:name="_Toc449505713"/>
      <w:r w:rsidRPr="00CD7D36">
        <w:t>Identification</w:t>
      </w:r>
      <w:bookmarkEnd w:id="1"/>
    </w:p>
    <w:p w:rsidR="007A1448" w:rsidRDefault="00921748" w:rsidP="00921748">
      <w:r w:rsidRPr="00921748">
        <w:t>The MPS Qualification Software is</w:t>
      </w:r>
      <w:r w:rsidR="007A1448">
        <w:t xml:space="preserve"> the</w:t>
      </w:r>
      <w:r w:rsidRPr="00921748">
        <w:t xml:space="preserve"> </w:t>
      </w:r>
      <w:r w:rsidR="007A1448">
        <w:t xml:space="preserve">MPS resident component of </w:t>
      </w:r>
      <w:r w:rsidRPr="00921748">
        <w:t xml:space="preserve">an automated test suite designed to exercise the external hardware interfaces and simulate anticipated thermal loading of the LRU. This is to support system evaluation during environmental and EMI testing scenarios including HALT and HASS. </w:t>
      </w:r>
    </w:p>
    <w:p w:rsidR="009B3513" w:rsidRDefault="007A1448" w:rsidP="00921748">
      <w:r>
        <w:t xml:space="preserve">Although outside the scope of this document, consideration has been given to additional software being developed in support of the MPS program. Flexibility of design and leveraging existing software may outweigh simplicity to meet these long term objectives. </w:t>
      </w:r>
    </w:p>
    <w:p w:rsidR="002404E3" w:rsidRPr="00CD7D36" w:rsidRDefault="003F11E4" w:rsidP="00921748">
      <w:pPr>
        <w:pStyle w:val="Heading2"/>
      </w:pPr>
      <w:bookmarkStart w:id="2" w:name="_Toc449505714"/>
      <w:r w:rsidRPr="00CD7D36">
        <w:t>Document Overview</w:t>
      </w:r>
      <w:bookmarkEnd w:id="2"/>
    </w:p>
    <w:p w:rsidR="0047791F" w:rsidRDefault="0047791F" w:rsidP="005D0E05">
      <w:r>
        <w:t xml:space="preserve">This document consists of sections describing </w:t>
      </w:r>
      <w:r w:rsidR="00921748">
        <w:t xml:space="preserve">each type of interface, the external connections required, and the </w:t>
      </w:r>
      <w:r w:rsidR="00526E93">
        <w:t xml:space="preserve">output of the </w:t>
      </w:r>
      <w:r w:rsidR="00526E93" w:rsidRPr="00921748">
        <w:t>MPS Qualification Software</w:t>
      </w:r>
      <w:r w:rsidR="00526E93">
        <w:t xml:space="preserve"> during test</w:t>
      </w:r>
      <w:r>
        <w:t>.</w:t>
      </w:r>
      <w:r w:rsidR="00CA3DB7">
        <w:t xml:space="preserve"> </w:t>
      </w:r>
      <w:r w:rsidR="00D919BC">
        <w:t xml:space="preserve"> The sections are listed below:</w:t>
      </w:r>
    </w:p>
    <w:p w:rsidR="00661229" w:rsidRDefault="00661229" w:rsidP="00661229">
      <w:pPr>
        <w:pStyle w:val="BulletList"/>
      </w:pPr>
      <w:r>
        <w:t>CPU Loading</w:t>
      </w:r>
    </w:p>
    <w:p w:rsidR="00661229" w:rsidRDefault="00661229" w:rsidP="00661229">
      <w:pPr>
        <w:pStyle w:val="BulletList"/>
      </w:pPr>
      <w:r>
        <w:t xml:space="preserve">Memory Bandwidth </w:t>
      </w:r>
    </w:p>
    <w:p w:rsidR="00AA7890" w:rsidRDefault="00AA7890" w:rsidP="00661229">
      <w:pPr>
        <w:pStyle w:val="BulletList"/>
      </w:pPr>
      <w:r>
        <w:t>Analog Audio</w:t>
      </w:r>
    </w:p>
    <w:p w:rsidR="00661229" w:rsidRDefault="00661229" w:rsidP="00661229">
      <w:pPr>
        <w:pStyle w:val="BulletList"/>
      </w:pPr>
      <w:r>
        <w:t>HD Audio</w:t>
      </w:r>
    </w:p>
    <w:p w:rsidR="00526E93" w:rsidRDefault="00526E93" w:rsidP="00D919BC">
      <w:pPr>
        <w:pStyle w:val="BulletList"/>
      </w:pPr>
      <w:r>
        <w:t>Audio Video Encoder</w:t>
      </w:r>
    </w:p>
    <w:p w:rsidR="00526E93" w:rsidRDefault="00CA3DB7" w:rsidP="00D919BC">
      <w:pPr>
        <w:pStyle w:val="BulletList"/>
      </w:pPr>
      <w:r>
        <w:t>Ethernet</w:t>
      </w:r>
    </w:p>
    <w:p w:rsidR="00CA3DB7" w:rsidRDefault="00CA3DB7" w:rsidP="00D919BC">
      <w:pPr>
        <w:pStyle w:val="BulletList"/>
      </w:pPr>
      <w:r>
        <w:t>ARINC 429</w:t>
      </w:r>
    </w:p>
    <w:p w:rsidR="00CA3DB7" w:rsidRDefault="00CA3DB7" w:rsidP="00D919BC">
      <w:pPr>
        <w:pStyle w:val="BulletList"/>
      </w:pPr>
      <w:r>
        <w:t>ARINC 485</w:t>
      </w:r>
    </w:p>
    <w:p w:rsidR="00CA3DB7" w:rsidRDefault="00CA3DB7" w:rsidP="00D919BC">
      <w:pPr>
        <w:pStyle w:val="BulletList"/>
      </w:pPr>
      <w:r>
        <w:t>ARINC 717</w:t>
      </w:r>
    </w:p>
    <w:p w:rsidR="00CA3DB7" w:rsidRDefault="00CA3DB7" w:rsidP="00D919BC">
      <w:pPr>
        <w:pStyle w:val="BulletList"/>
      </w:pPr>
      <w:r>
        <w:t>GPIO</w:t>
      </w:r>
    </w:p>
    <w:p w:rsidR="00CA3DB7" w:rsidRDefault="00CA3DB7" w:rsidP="00D919BC">
      <w:pPr>
        <w:pStyle w:val="BulletList"/>
      </w:pPr>
      <w:r>
        <w:t>RS-232</w:t>
      </w:r>
    </w:p>
    <w:p w:rsidR="00CA3DB7" w:rsidRDefault="00CA3DB7" w:rsidP="00D919BC">
      <w:pPr>
        <w:pStyle w:val="BulletList"/>
      </w:pPr>
      <w:r>
        <w:t>RS-485</w:t>
      </w:r>
    </w:p>
    <w:p w:rsidR="00AA7890" w:rsidRDefault="00AA7890" w:rsidP="00AA7890">
      <w:pPr>
        <w:pStyle w:val="BulletList"/>
      </w:pPr>
      <w:r w:rsidRPr="00AA7890">
        <w:t xml:space="preserve">SSD </w:t>
      </w:r>
      <w:r w:rsidR="00506E04">
        <w:t>Application</w:t>
      </w:r>
    </w:p>
    <w:p w:rsidR="00AA7890" w:rsidRDefault="00AA7890" w:rsidP="00AA7890">
      <w:pPr>
        <w:pStyle w:val="BulletList"/>
      </w:pPr>
      <w:r w:rsidRPr="00AA7890">
        <w:t>System Inventory</w:t>
      </w:r>
    </w:p>
    <w:p w:rsidR="00AA7890" w:rsidRDefault="00AA7890" w:rsidP="00AA7890">
      <w:pPr>
        <w:pStyle w:val="BulletList"/>
      </w:pPr>
      <w:r w:rsidRPr="00AA7890">
        <w:t>System Monitoring</w:t>
      </w:r>
    </w:p>
    <w:p w:rsidR="00CA3DB7" w:rsidRDefault="00CA3DB7" w:rsidP="005D0E05"/>
    <w:p w:rsidR="002404E3" w:rsidRDefault="0050086B" w:rsidP="0045113F">
      <w:pPr>
        <w:pStyle w:val="Heading1"/>
      </w:pPr>
      <w:bookmarkStart w:id="3" w:name="_Toc449505715"/>
      <w:r w:rsidRPr="00137A86">
        <w:lastRenderedPageBreak/>
        <w:t>Applicable Documents</w:t>
      </w:r>
      <w:bookmarkEnd w:id="3"/>
    </w:p>
    <w:p w:rsidR="004322F2" w:rsidRDefault="0072371E" w:rsidP="004322F2">
      <w:hyperlink r:id="rId15" w:history="1">
        <w:r w:rsidR="003F1624" w:rsidRPr="00B37DB4">
          <w:rPr>
            <w:rStyle w:val="Hyperlink"/>
          </w:rPr>
          <w:t>http://wiki.libvirt.org/page/VirtualNetworking</w:t>
        </w:r>
      </w:hyperlink>
    </w:p>
    <w:p w:rsidR="003F1624" w:rsidRDefault="003F1624" w:rsidP="003F1624"/>
    <w:tbl>
      <w:tblPr>
        <w:tblStyle w:val="TableGrid1"/>
        <w:tblW w:w="0" w:type="auto"/>
        <w:tblLook w:val="04A0" w:firstRow="1" w:lastRow="0" w:firstColumn="1" w:lastColumn="0" w:noHBand="0" w:noVBand="1"/>
      </w:tblPr>
      <w:tblGrid>
        <w:gridCol w:w="1626"/>
        <w:gridCol w:w="822"/>
        <w:gridCol w:w="7128"/>
      </w:tblGrid>
      <w:tr w:rsidR="00070C48" w:rsidRPr="001C1E9E" w:rsidTr="00070C48">
        <w:tc>
          <w:tcPr>
            <w:tcW w:w="1626" w:type="dxa"/>
          </w:tcPr>
          <w:p w:rsidR="00070C48" w:rsidRPr="001C1E9E" w:rsidRDefault="00861371" w:rsidP="001C1E9E">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LV33-160414</w:t>
            </w:r>
          </w:p>
        </w:tc>
        <w:tc>
          <w:tcPr>
            <w:tcW w:w="822" w:type="dxa"/>
          </w:tcPr>
          <w:p w:rsidR="00070C48" w:rsidRDefault="00070C48" w:rsidP="00411ED5">
            <w:pPr>
              <w:spacing w:before="0" w:after="0" w:line="240" w:lineRule="auto"/>
              <w:jc w:val="both"/>
              <w:rPr>
                <w:rFonts w:ascii="Times New Roman" w:hAnsi="Times New Roman"/>
                <w:b/>
                <w:noProof/>
                <w:sz w:val="20"/>
                <w:szCs w:val="20"/>
              </w:rPr>
            </w:pPr>
            <w:r>
              <w:t xml:space="preserve">Rev. </w:t>
            </w:r>
            <w:r w:rsidR="00411ED5">
              <w:t>A</w:t>
            </w:r>
          </w:p>
        </w:tc>
        <w:tc>
          <w:tcPr>
            <w:tcW w:w="7128" w:type="dxa"/>
          </w:tcPr>
          <w:p w:rsidR="00070C48" w:rsidRPr="001C1E9E" w:rsidRDefault="00861371" w:rsidP="00861371">
            <w:pPr>
              <w:spacing w:before="0" w:after="0" w:line="240" w:lineRule="auto"/>
              <w:jc w:val="both"/>
              <w:rPr>
                <w:rFonts w:ascii="Times New Roman" w:hAnsi="Times New Roman" w:cs="Times New Roman"/>
                <w:b/>
                <w:noProof/>
                <w:sz w:val="20"/>
                <w:szCs w:val="20"/>
              </w:rPr>
            </w:pPr>
            <w:r w:rsidRPr="00861371">
              <w:rPr>
                <w:rFonts w:ascii="Times New Roman" w:hAnsi="Times New Roman" w:cs="Times New Roman"/>
                <w:b/>
                <w:noProof/>
                <w:sz w:val="20"/>
                <w:szCs w:val="20"/>
              </w:rPr>
              <w:t>MPS Smart Embedded Management Agent (SEMA) Driver Interface Control Document</w:t>
            </w:r>
          </w:p>
        </w:tc>
      </w:tr>
    </w:tbl>
    <w:p w:rsidR="00861371" w:rsidRDefault="00861371" w:rsidP="00861371"/>
    <w:tbl>
      <w:tblPr>
        <w:tblStyle w:val="TableGrid1"/>
        <w:tblW w:w="0" w:type="auto"/>
        <w:tblLook w:val="04A0" w:firstRow="1" w:lastRow="0" w:firstColumn="1" w:lastColumn="0" w:noHBand="0" w:noVBand="1"/>
      </w:tblPr>
      <w:tblGrid>
        <w:gridCol w:w="1638"/>
        <w:gridCol w:w="810"/>
        <w:gridCol w:w="7110"/>
      </w:tblGrid>
      <w:tr w:rsidR="00861371" w:rsidRPr="001C1E9E" w:rsidTr="00945050">
        <w:tc>
          <w:tcPr>
            <w:tcW w:w="1638" w:type="dxa"/>
          </w:tcPr>
          <w:p w:rsidR="00861371" w:rsidRPr="001C1E9E" w:rsidRDefault="00861371" w:rsidP="00945050">
            <w:pPr>
              <w:spacing w:before="0" w:after="0" w:line="240" w:lineRule="auto"/>
              <w:jc w:val="both"/>
              <w:rPr>
                <w:rFonts w:ascii="Times New Roman" w:hAnsi="Times New Roman" w:cs="Times New Roman"/>
                <w:b/>
                <w:sz w:val="20"/>
                <w:szCs w:val="20"/>
              </w:rPr>
            </w:pPr>
            <w:r w:rsidRPr="001C1E9E">
              <w:rPr>
                <w:rFonts w:ascii="Times New Roman" w:hAnsi="Times New Roman" w:cs="Times New Roman"/>
                <w:b/>
                <w:noProof/>
                <w:sz w:val="20"/>
                <w:szCs w:val="20"/>
              </w:rPr>
              <w:t>LV33-</w:t>
            </w:r>
            <w:r w:rsidRPr="00070C48">
              <w:rPr>
                <w:rFonts w:ascii="Times New Roman" w:hAnsi="Times New Roman" w:cs="Times New Roman"/>
                <w:b/>
                <w:noProof/>
                <w:sz w:val="20"/>
                <w:szCs w:val="20"/>
              </w:rPr>
              <w:t>080302</w:t>
            </w:r>
          </w:p>
        </w:tc>
        <w:tc>
          <w:tcPr>
            <w:tcW w:w="810" w:type="dxa"/>
          </w:tcPr>
          <w:p w:rsidR="00861371" w:rsidRDefault="00861371" w:rsidP="00945050">
            <w:pPr>
              <w:spacing w:before="0" w:after="0" w:line="240" w:lineRule="auto"/>
              <w:jc w:val="both"/>
              <w:rPr>
                <w:rFonts w:ascii="Times New Roman" w:hAnsi="Times New Roman"/>
                <w:b/>
                <w:noProof/>
                <w:sz w:val="20"/>
                <w:szCs w:val="20"/>
              </w:rPr>
            </w:pPr>
            <w:r>
              <w:t>Rev. 5</w:t>
            </w:r>
          </w:p>
        </w:tc>
        <w:tc>
          <w:tcPr>
            <w:tcW w:w="7110" w:type="dxa"/>
          </w:tcPr>
          <w:p w:rsidR="00861371" w:rsidRPr="001C1E9E" w:rsidRDefault="00861371" w:rsidP="00945050">
            <w:pPr>
              <w:spacing w:before="0" w:after="0" w:line="240" w:lineRule="auto"/>
              <w:jc w:val="both"/>
              <w:rPr>
                <w:rFonts w:ascii="Times New Roman" w:hAnsi="Times New Roman" w:cs="Times New Roman"/>
                <w:b/>
                <w:noProof/>
                <w:sz w:val="20"/>
                <w:szCs w:val="20"/>
              </w:rPr>
            </w:pPr>
            <w:r w:rsidRPr="00070C48">
              <w:rPr>
                <w:rFonts w:ascii="Times New Roman" w:hAnsi="Times New Roman" w:cs="Times New Roman"/>
                <w:b/>
                <w:noProof/>
                <w:sz w:val="20"/>
                <w:szCs w:val="20"/>
              </w:rPr>
              <w:t>Thales Remote Inventory Interface Control Document</w:t>
            </w:r>
          </w:p>
        </w:tc>
      </w:tr>
    </w:tbl>
    <w:p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rsidTr="002F5DC2">
        <w:tc>
          <w:tcPr>
            <w:tcW w:w="1626" w:type="dxa"/>
          </w:tcPr>
          <w:p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LV33-160408</w:t>
            </w:r>
          </w:p>
        </w:tc>
        <w:tc>
          <w:tcPr>
            <w:tcW w:w="822" w:type="dxa"/>
          </w:tcPr>
          <w:p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rsidR="00411ED5" w:rsidRPr="001C1E9E" w:rsidRDefault="00411ED5" w:rsidP="00411ED5">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w:t>
            </w:r>
            <w:r w:rsidRPr="001C1E9E">
              <w:rPr>
                <w:rFonts w:ascii="Times New Roman" w:hAnsi="Times New Roman" w:cs="Times New Roman"/>
                <w:b/>
                <w:noProof/>
                <w:sz w:val="20"/>
                <w:szCs w:val="20"/>
              </w:rPr>
              <w:t>Interface Control Document</w:t>
            </w:r>
          </w:p>
        </w:tc>
      </w:tr>
    </w:tbl>
    <w:p w:rsidR="00411ED5" w:rsidRDefault="00411ED5" w:rsidP="00411ED5"/>
    <w:tbl>
      <w:tblPr>
        <w:tblStyle w:val="TableGrid1"/>
        <w:tblW w:w="0" w:type="auto"/>
        <w:tblLook w:val="04A0" w:firstRow="1" w:lastRow="0" w:firstColumn="1" w:lastColumn="0" w:noHBand="0" w:noVBand="1"/>
      </w:tblPr>
      <w:tblGrid>
        <w:gridCol w:w="1626"/>
        <w:gridCol w:w="822"/>
        <w:gridCol w:w="7128"/>
      </w:tblGrid>
      <w:tr w:rsidR="00411ED5" w:rsidRPr="001C1E9E" w:rsidTr="002F5DC2">
        <w:tc>
          <w:tcPr>
            <w:tcW w:w="1626" w:type="dxa"/>
          </w:tcPr>
          <w:p w:rsidR="00411ED5" w:rsidRPr="001C1E9E" w:rsidRDefault="00861371" w:rsidP="002F5DC2">
            <w:pPr>
              <w:spacing w:before="0" w:after="0" w:line="240" w:lineRule="auto"/>
              <w:jc w:val="both"/>
              <w:rPr>
                <w:rFonts w:ascii="Times New Roman" w:hAnsi="Times New Roman" w:cs="Times New Roman"/>
                <w:b/>
                <w:sz w:val="20"/>
                <w:szCs w:val="20"/>
              </w:rPr>
            </w:pPr>
            <w:r w:rsidRPr="00861371">
              <w:rPr>
                <w:rFonts w:ascii="Times New Roman" w:hAnsi="Times New Roman" w:cs="Times New Roman"/>
                <w:b/>
                <w:noProof/>
                <w:sz w:val="20"/>
                <w:szCs w:val="20"/>
              </w:rPr>
              <w:t>LV33-160419</w:t>
            </w:r>
          </w:p>
        </w:tc>
        <w:tc>
          <w:tcPr>
            <w:tcW w:w="822" w:type="dxa"/>
          </w:tcPr>
          <w:p w:rsidR="00411ED5" w:rsidRDefault="00411ED5" w:rsidP="002F5DC2">
            <w:pPr>
              <w:spacing w:before="0" w:after="0" w:line="240" w:lineRule="auto"/>
              <w:jc w:val="both"/>
              <w:rPr>
                <w:rFonts w:ascii="Times New Roman" w:hAnsi="Times New Roman"/>
                <w:b/>
                <w:noProof/>
                <w:sz w:val="20"/>
                <w:szCs w:val="20"/>
              </w:rPr>
            </w:pPr>
            <w:r>
              <w:t>Rev. A</w:t>
            </w:r>
          </w:p>
        </w:tc>
        <w:tc>
          <w:tcPr>
            <w:tcW w:w="7128" w:type="dxa"/>
          </w:tcPr>
          <w:p w:rsidR="00411ED5" w:rsidRPr="001C1E9E" w:rsidRDefault="00411ED5" w:rsidP="002F5DC2">
            <w:pPr>
              <w:spacing w:before="0" w:after="0" w:line="240" w:lineRule="auto"/>
              <w:jc w:val="both"/>
              <w:rPr>
                <w:rFonts w:ascii="Times New Roman" w:hAnsi="Times New Roman" w:cs="Times New Roman"/>
                <w:b/>
                <w:noProof/>
                <w:sz w:val="20"/>
                <w:szCs w:val="20"/>
              </w:rPr>
            </w:pPr>
            <w:r>
              <w:rPr>
                <w:rFonts w:ascii="Times New Roman" w:hAnsi="Times New Roman" w:cs="Times New Roman"/>
                <w:b/>
                <w:noProof/>
                <w:sz w:val="20"/>
                <w:szCs w:val="20"/>
              </w:rPr>
              <w:t xml:space="preserve">MPS Power Supply Monitor Plugin </w:t>
            </w:r>
            <w:r w:rsidRPr="001C1E9E">
              <w:rPr>
                <w:rFonts w:ascii="Times New Roman" w:hAnsi="Times New Roman" w:cs="Times New Roman"/>
                <w:b/>
                <w:noProof/>
                <w:sz w:val="20"/>
                <w:szCs w:val="20"/>
              </w:rPr>
              <w:t>Interface Control Document</w:t>
            </w:r>
          </w:p>
        </w:tc>
      </w:tr>
    </w:tbl>
    <w:p w:rsidR="001C1E9E" w:rsidRPr="004322F2" w:rsidRDefault="001C1E9E" w:rsidP="004322F2"/>
    <w:p w:rsidR="00561674" w:rsidRDefault="00561674" w:rsidP="00561674">
      <w:pPr>
        <w:pStyle w:val="Heading1"/>
      </w:pPr>
      <w:bookmarkStart w:id="4" w:name="_Toc449505716"/>
      <w:r>
        <w:lastRenderedPageBreak/>
        <w:t>Interface Definitions</w:t>
      </w:r>
      <w:bookmarkEnd w:id="4"/>
    </w:p>
    <w:p w:rsidR="00561674" w:rsidRDefault="00561674" w:rsidP="00561674">
      <w:pPr>
        <w:pStyle w:val="Heading2"/>
      </w:pPr>
      <w:bookmarkStart w:id="5" w:name="_Toc449505717"/>
      <w:r>
        <w:t>Control and Reporting Interface</w:t>
      </w:r>
      <w:bookmarkEnd w:id="5"/>
    </w:p>
    <w:p w:rsidR="00C16390" w:rsidRDefault="00561674" w:rsidP="00561674">
      <w:r>
        <w:t xml:space="preserve">The MPS Qualification </w:t>
      </w:r>
      <w:r w:rsidR="00746E2F">
        <w:t xml:space="preserve">(MPS) </w:t>
      </w:r>
      <w:r>
        <w:t xml:space="preserve">software communicates with the test equipment </w:t>
      </w:r>
      <w:r w:rsidR="00746E2F">
        <w:t xml:space="preserve">(TE) </w:t>
      </w:r>
      <w:r>
        <w:t xml:space="preserve">via </w:t>
      </w:r>
      <w:r w:rsidR="00382444">
        <w:t>an</w:t>
      </w:r>
      <w:r>
        <w:t xml:space="preserve"> Ethernet interface.  </w:t>
      </w:r>
      <w:r w:rsidR="00CF524F">
        <w:t xml:space="preserve"> Transactions between the </w:t>
      </w:r>
      <w:r w:rsidR="00177FFA">
        <w:t xml:space="preserve">TE </w:t>
      </w:r>
      <w:r w:rsidR="00CF524F">
        <w:t xml:space="preserve">and </w:t>
      </w:r>
      <w:r w:rsidR="00177FFA">
        <w:t xml:space="preserve">MPS </w:t>
      </w:r>
      <w:r w:rsidR="00CF524F">
        <w:t xml:space="preserve">are based on the client-server model implemented using the </w:t>
      </w:r>
      <w:r w:rsidR="00CF524F" w:rsidRPr="00561674">
        <w:t>ZeroMQ (</w:t>
      </w:r>
      <w:r w:rsidR="00CF524F">
        <w:t>ZMQ</w:t>
      </w:r>
      <w:r w:rsidR="0018712D">
        <w:t>)</w:t>
      </w:r>
      <w:r w:rsidR="00CF524F" w:rsidRPr="00561674">
        <w:t xml:space="preserve"> embeddable networking library</w:t>
      </w:r>
      <w:r w:rsidR="00CF524F">
        <w:t xml:space="preserve">. </w:t>
      </w:r>
      <w:r w:rsidR="00177FFA">
        <w:t xml:space="preserve">The ZMQ </w:t>
      </w:r>
      <w:r w:rsidR="00177FFA" w:rsidRPr="00177FFA">
        <w:t>Request-Reply</w:t>
      </w:r>
      <w:r w:rsidR="00177FFA">
        <w:t xml:space="preserve"> socket pair is implemented with the TE providing the Client (REQ)</w:t>
      </w:r>
      <w:r w:rsidR="00382444">
        <w:t xml:space="preserve"> </w:t>
      </w:r>
      <w:r w:rsidR="00177FFA">
        <w:t xml:space="preserve">socket and the MPS providing the Server (REP) socket.  </w:t>
      </w:r>
    </w:p>
    <w:p w:rsidR="00561674" w:rsidRPr="00561674" w:rsidRDefault="00177FFA" w:rsidP="00561674">
      <w:r>
        <w:t>The m</w:t>
      </w:r>
      <w:r w:rsidR="00CF524F">
        <w:t>essages are</w:t>
      </w:r>
      <w:r w:rsidR="00561674">
        <w:t xml:space="preserve"> defined </w:t>
      </w:r>
      <w:r w:rsidR="000E4F21">
        <w:t xml:space="preserve">in this document </w:t>
      </w:r>
      <w:r w:rsidR="00561674">
        <w:t xml:space="preserve">using the Google Protocol Buffer (GPB) </w:t>
      </w:r>
      <w:r w:rsidR="00382444">
        <w:t>notation;</w:t>
      </w:r>
      <w:r w:rsidR="000E4F21">
        <w:t xml:space="preserve"> however the messages are implemented in XML schemas</w:t>
      </w:r>
      <w:r w:rsidR="0018712D">
        <w:t>.</w:t>
      </w:r>
      <w:r w:rsidR="00561674">
        <w:t xml:space="preserve"> </w:t>
      </w:r>
      <w:r w:rsidR="0018712D">
        <w:t xml:space="preserve"> </w:t>
      </w:r>
      <w:r w:rsidR="00746E2F">
        <w:t xml:space="preserve">The following sections describe the contents of the </w:t>
      </w:r>
      <w:r w:rsidR="00855567">
        <w:t>message</w:t>
      </w:r>
      <w:r w:rsidR="0018712D">
        <w:t xml:space="preserve">s </w:t>
      </w:r>
      <w:r w:rsidR="00855567">
        <w:t xml:space="preserve">relevant </w:t>
      </w:r>
      <w:r w:rsidR="0087362B">
        <w:t xml:space="preserve">to </w:t>
      </w:r>
      <w:r w:rsidR="0018712D">
        <w:t>each</w:t>
      </w:r>
      <w:r w:rsidR="0087362B">
        <w:t xml:space="preserve"> </w:t>
      </w:r>
      <w:r w:rsidR="00CF1BE6">
        <w:t>application</w:t>
      </w:r>
      <w:r w:rsidR="00382444">
        <w:t xml:space="preserve"> function</w:t>
      </w:r>
      <w:r w:rsidR="0087362B">
        <w:t>.</w:t>
      </w:r>
    </w:p>
    <w:p w:rsidR="004A209D" w:rsidRDefault="0003505D" w:rsidP="0003505D">
      <w:pPr>
        <w:pStyle w:val="Heading3"/>
      </w:pPr>
      <w:bookmarkStart w:id="6" w:name="_Toc449505718"/>
      <w:r>
        <w:lastRenderedPageBreak/>
        <w:t>CPU</w:t>
      </w:r>
      <w:r w:rsidR="0094403B">
        <w:t xml:space="preserve"> Loading</w:t>
      </w:r>
      <w:bookmarkEnd w:id="6"/>
    </w:p>
    <w:p w:rsidR="00A01314" w:rsidRPr="00A01314" w:rsidRDefault="00A01314" w:rsidP="00A01314">
      <w:r>
        <w:t xml:space="preserve">The </w:t>
      </w:r>
      <w:r w:rsidR="0003505D">
        <w:t>CPU</w:t>
      </w:r>
      <w:r>
        <w:t xml:space="preserve"> Loading function is not a test in itself but rather a mechanism to achieve a </w:t>
      </w:r>
      <w:r w:rsidR="0003505D">
        <w:t>configurable</w:t>
      </w:r>
      <w:r>
        <w:t xml:space="preserve"> percentage of CPU utilization. The goal is to establish a nominal load on the LRU while testing other aspects of the product. </w:t>
      </w:r>
    </w:p>
    <w:p w:rsidR="004A209D" w:rsidRPr="004A209D" w:rsidRDefault="0003505D" w:rsidP="0003505D">
      <w:pPr>
        <w:pStyle w:val="Heading4"/>
      </w:pPr>
      <w:r w:rsidRPr="0003505D">
        <w:t xml:space="preserve">CPU Loading </w:t>
      </w:r>
      <w:r w:rsidR="004A209D" w:rsidRPr="004A209D">
        <w:t xml:space="preserve">Request </w:t>
      </w:r>
    </w:p>
    <w:p w:rsidR="004A209D" w:rsidRPr="003E616B" w:rsidRDefault="004A209D" w:rsidP="004A209D">
      <w:r>
        <w:t xml:space="preserve">The </w:t>
      </w:r>
      <w:r w:rsidR="0003505D" w:rsidRPr="0003505D">
        <w:t xml:space="preserve">CPU Loading </w:t>
      </w:r>
      <w:r>
        <w:t xml:space="preserve">Request Message is sent by the TE to </w:t>
      </w:r>
      <w:r w:rsidR="007E78AC">
        <w:t xml:space="preserve">run or stop the </w:t>
      </w:r>
      <w:r w:rsidR="001E7496">
        <w:t>CPU load</w:t>
      </w:r>
      <w:r w:rsidR="007E78AC">
        <w:t>ing function</w:t>
      </w:r>
      <w:r w:rsidR="001E7496">
        <w:t xml:space="preserve"> and </w:t>
      </w:r>
      <w:r>
        <w:t xml:space="preserve">request </w:t>
      </w:r>
      <w:r w:rsidR="007E78AC">
        <w:t xml:space="preserve">a report of </w:t>
      </w:r>
      <w:r>
        <w:t>the current</w:t>
      </w:r>
      <w:r w:rsidR="007E78AC">
        <w:t xml:space="preserve"> state of the </w:t>
      </w:r>
      <w:r w:rsidR="00CF1BE6">
        <w:t>application</w:t>
      </w:r>
      <w:r w:rsidR="007E78AC">
        <w:t xml:space="preserve"> and latest</w:t>
      </w:r>
      <w:r>
        <w:t xml:space="preserve"> p</w:t>
      </w:r>
      <w:r w:rsidR="00661229">
        <w:t>rocessor utilization statistics</w:t>
      </w:r>
      <w:r w:rsidR="006A6704" w:rsidRPr="006A6704">
        <w:t xml:space="preserve">.  If a report request is sent the reply is a report without changing the </w:t>
      </w:r>
      <w:r w:rsidR="00CF1BE6">
        <w:t>application</w:t>
      </w:r>
      <w:r w:rsidR="006A6704" w:rsidRPr="006A6704">
        <w:t xml:space="preserve"> state.</w:t>
      </w:r>
      <w:r w:rsidR="003E616B">
        <w:t xml:space="preserve"> The optional </w:t>
      </w:r>
      <w:r w:rsidR="003E616B">
        <w:rPr>
          <w:i/>
        </w:rPr>
        <w:t>level</w:t>
      </w:r>
      <w:r w:rsidR="003E616B">
        <w:t xml:space="preserve"> message element sets the desired loading level in percentage of total CPU utilization</w:t>
      </w:r>
      <w:r w:rsidR="0072371E">
        <w:t xml:space="preserve"> </w:t>
      </w:r>
      <w:r w:rsidR="0072371E" w:rsidRPr="0072371E">
        <w:t>(default 80%)</w:t>
      </w:r>
      <w:r w:rsidR="003E616B">
        <w:t xml:space="preserve">. </w:t>
      </w:r>
    </w:p>
    <w:p w:rsidR="00264ABE" w:rsidRDefault="00264ABE" w:rsidP="00264ABE">
      <w:pPr>
        <w:pStyle w:val="rststyle-codeblock"/>
        <w:framePr w:wrap="around"/>
      </w:pPr>
      <w:r>
        <w:t xml:space="preserve">message </w:t>
      </w:r>
      <w:r w:rsidR="00870C57">
        <w:t>CPULoading</w:t>
      </w:r>
      <w:r>
        <w:t xml:space="preserve">Request { </w:t>
      </w:r>
    </w:p>
    <w:p w:rsidR="0003505D" w:rsidRDefault="0003505D" w:rsidP="0003505D">
      <w:pPr>
        <w:pStyle w:val="rststyle-codeblock"/>
        <w:framePr w:wrap="around"/>
      </w:pPr>
      <w:r>
        <w:tab/>
        <w:t>enum RequestTypeT {</w:t>
      </w:r>
    </w:p>
    <w:p w:rsidR="0003505D" w:rsidRDefault="007E78AC" w:rsidP="0003505D">
      <w:pPr>
        <w:pStyle w:val="rststyle-codeblock"/>
        <w:framePr w:wrap="around"/>
      </w:pPr>
      <w:r>
        <w:tab/>
      </w:r>
      <w:r>
        <w:tab/>
        <w:t>STOP</w:t>
      </w:r>
      <w:r>
        <w:tab/>
      </w:r>
      <w:r>
        <w:tab/>
        <w:t>= 0;</w:t>
      </w:r>
      <w:r>
        <w:br/>
      </w:r>
      <w:r w:rsidR="0003505D">
        <w:tab/>
      </w:r>
      <w:r w:rsidR="0003505D">
        <w:tab/>
        <w:t>RUN</w:t>
      </w:r>
      <w:r w:rsidR="0003505D">
        <w:tab/>
      </w:r>
      <w:r w:rsidR="0003505D">
        <w:tab/>
        <w:t>= 1;</w:t>
      </w:r>
      <w:r>
        <w:br/>
      </w:r>
      <w:r>
        <w:tab/>
      </w:r>
      <w:r>
        <w:tab/>
        <w:t>REPORT</w:t>
      </w:r>
      <w:r>
        <w:tab/>
        <w:t>= 2;</w:t>
      </w:r>
      <w:r w:rsidRPr="007E78AC">
        <w:rPr>
          <w:b/>
        </w:rPr>
        <w:br/>
      </w:r>
      <w:r w:rsidR="0003505D">
        <w:tab/>
        <w:t>}</w:t>
      </w:r>
    </w:p>
    <w:p w:rsidR="003E616B" w:rsidRDefault="0003505D" w:rsidP="0003505D">
      <w:pPr>
        <w:pStyle w:val="rststyle-codeblock"/>
        <w:framePr w:wrap="around"/>
      </w:pPr>
      <w:r>
        <w:tab/>
        <w:t>required RequestTypeT requestType = 1 [default = STOP];</w:t>
      </w:r>
    </w:p>
    <w:p w:rsidR="00264ABE" w:rsidRPr="00FE34A6" w:rsidRDefault="003E616B" w:rsidP="003E616B">
      <w:pPr>
        <w:pStyle w:val="rststyle-codeblock"/>
        <w:framePr w:wrap="around"/>
        <w:ind w:firstLine="720"/>
      </w:pPr>
      <w:r>
        <w:t>optional float level;</w:t>
      </w:r>
      <w:r w:rsidR="00C7695A">
        <w:br/>
      </w:r>
      <w:r w:rsidR="00264ABE">
        <w:t>}</w:t>
      </w:r>
    </w:p>
    <w:p w:rsidR="00F671FB" w:rsidRPr="009141E6" w:rsidRDefault="00F671FB" w:rsidP="00F671FB"/>
    <w:tbl>
      <w:tblPr>
        <w:tblStyle w:val="LightList-Accent1"/>
        <w:tblW w:w="9638" w:type="dxa"/>
        <w:tblLayout w:type="fixed"/>
        <w:tblLook w:val="04A0" w:firstRow="1" w:lastRow="0" w:firstColumn="1" w:lastColumn="0" w:noHBand="0" w:noVBand="1"/>
      </w:tblPr>
      <w:tblGrid>
        <w:gridCol w:w="2376"/>
        <w:gridCol w:w="7262"/>
      </w:tblGrid>
      <w:tr w:rsidR="004A209D" w:rsidRPr="009141E6"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4A209D" w:rsidRPr="009141E6" w:rsidRDefault="004A209D" w:rsidP="007107AF">
            <w:pPr>
              <w:spacing w:after="0" w:line="240" w:lineRule="auto"/>
              <w:rPr>
                <w:lang w:eastAsia="zh-CN" w:bidi="hi-IN"/>
              </w:rPr>
            </w:pPr>
            <w:r w:rsidRPr="009141E6">
              <w:t>Field</w:t>
            </w:r>
          </w:p>
        </w:tc>
        <w:tc>
          <w:tcPr>
            <w:tcW w:w="7262" w:type="dxa"/>
            <w:hideMark/>
          </w:tcPr>
          <w:p w:rsidR="004A209D" w:rsidRPr="009141E6" w:rsidRDefault="004A209D"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7E78AC" w:rsidRPr="009141E6"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78AC" w:rsidRPr="00B56190" w:rsidRDefault="007E78AC" w:rsidP="009D678E">
            <w:r w:rsidRPr="007E78AC">
              <w:t>STOP</w:t>
            </w:r>
          </w:p>
        </w:tc>
        <w:tc>
          <w:tcPr>
            <w:tcW w:w="7262" w:type="dxa"/>
          </w:tcPr>
          <w:p w:rsidR="007E78AC" w:rsidRDefault="007E78AC" w:rsidP="00661229">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rsidR="009E4AFA">
              <w:t>halt</w:t>
            </w:r>
            <w:r w:rsidRPr="007E78AC">
              <w:t xml:space="preserve"> and </w:t>
            </w:r>
            <w:r w:rsidR="00661229">
              <w:t>respond</w:t>
            </w:r>
            <w:r w:rsidRPr="007E78AC">
              <w:t xml:space="preserve"> with a report</w:t>
            </w:r>
          </w:p>
        </w:tc>
      </w:tr>
      <w:tr w:rsidR="007E78AC" w:rsidRPr="009141E6" w:rsidTr="009D678E">
        <w:tc>
          <w:tcPr>
            <w:cnfStyle w:val="001000000000" w:firstRow="0" w:lastRow="0" w:firstColumn="1" w:lastColumn="0" w:oddVBand="0" w:evenVBand="0" w:oddHBand="0" w:evenHBand="0" w:firstRowFirstColumn="0" w:firstRowLastColumn="0" w:lastRowFirstColumn="0" w:lastRowLastColumn="0"/>
            <w:tcW w:w="2376" w:type="dxa"/>
          </w:tcPr>
          <w:p w:rsidR="007E78AC" w:rsidRPr="00B56190" w:rsidRDefault="007E78AC" w:rsidP="009D678E">
            <w:r w:rsidRPr="007E78AC">
              <w:t>RUN</w:t>
            </w:r>
          </w:p>
        </w:tc>
        <w:tc>
          <w:tcPr>
            <w:tcW w:w="7262" w:type="dxa"/>
          </w:tcPr>
          <w:p w:rsidR="007E78AC" w:rsidRDefault="007E78AC" w:rsidP="00661229">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w:t>
            </w:r>
            <w:r w:rsidR="00661229">
              <w:t>start</w:t>
            </w:r>
            <w:r>
              <w:t xml:space="preserve"> and </w:t>
            </w:r>
            <w:r w:rsidR="00661229" w:rsidRPr="00661229">
              <w:t xml:space="preserve">respond </w:t>
            </w:r>
            <w:r>
              <w:t>with a report</w:t>
            </w:r>
          </w:p>
        </w:tc>
      </w:tr>
      <w:tr w:rsidR="007E78AC" w:rsidRPr="009141E6"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E78AC" w:rsidRPr="00B56190" w:rsidRDefault="007E78AC" w:rsidP="009D678E">
            <w:r w:rsidRPr="0003505D">
              <w:t>REPORT</w:t>
            </w:r>
          </w:p>
        </w:tc>
        <w:tc>
          <w:tcPr>
            <w:tcW w:w="7262" w:type="dxa"/>
          </w:tcPr>
          <w:p w:rsidR="007E78AC" w:rsidRDefault="007E78AC"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r w:rsidR="005B7267" w:rsidRPr="009141E6" w:rsidTr="009D678E">
        <w:tc>
          <w:tcPr>
            <w:cnfStyle w:val="001000000000" w:firstRow="0" w:lastRow="0" w:firstColumn="1" w:lastColumn="0" w:oddVBand="0" w:evenVBand="0" w:oddHBand="0" w:evenHBand="0" w:firstRowFirstColumn="0" w:firstRowLastColumn="0" w:lastRowFirstColumn="0" w:lastRowLastColumn="0"/>
            <w:tcW w:w="2376" w:type="dxa"/>
          </w:tcPr>
          <w:p w:rsidR="005B7267" w:rsidRPr="0003505D" w:rsidRDefault="005B7267" w:rsidP="009D678E">
            <w:r>
              <w:t>level</w:t>
            </w:r>
          </w:p>
        </w:tc>
        <w:tc>
          <w:tcPr>
            <w:tcW w:w="7262" w:type="dxa"/>
          </w:tcPr>
          <w:p w:rsidR="005B7267" w:rsidRDefault="009D361A" w:rsidP="009D678E">
            <w:pPr>
              <w:cnfStyle w:val="000000000000" w:firstRow="0" w:lastRow="0" w:firstColumn="0" w:lastColumn="0" w:oddVBand="0" w:evenVBand="0" w:oddHBand="0" w:evenHBand="0" w:firstRowFirstColumn="0" w:firstRowLastColumn="0" w:lastRowFirstColumn="0" w:lastRowLastColumn="0"/>
            </w:pPr>
            <w:r>
              <w:t>D</w:t>
            </w:r>
            <w:r w:rsidRPr="009D361A">
              <w:t>esired loading level in percentage of total CPU utilization</w:t>
            </w:r>
            <w:r w:rsidR="0072371E">
              <w:t xml:space="preserve"> (default 80%)</w:t>
            </w:r>
          </w:p>
        </w:tc>
      </w:tr>
    </w:tbl>
    <w:p w:rsidR="004A209D" w:rsidRDefault="004A209D" w:rsidP="004A209D">
      <w:pPr>
        <w:pStyle w:val="Caption"/>
      </w:pPr>
      <w:r w:rsidRPr="009141E6">
        <w:t xml:space="preserve">Table </w:t>
      </w:r>
      <w:fldSimple w:instr=" SEQ Table \* ARABIC ">
        <w:r w:rsidR="00DE59B7">
          <w:rPr>
            <w:noProof/>
          </w:rPr>
          <w:t>1</w:t>
        </w:r>
      </w:fldSimple>
      <w:r w:rsidRPr="009141E6">
        <w:t xml:space="preserve"> </w:t>
      </w:r>
      <w:r w:rsidR="00870C57" w:rsidRPr="00870C57">
        <w:t xml:space="preserve">CPULoadingRequest </w:t>
      </w:r>
      <w:r w:rsidR="00EA2D36">
        <w:t>M</w:t>
      </w:r>
      <w:r w:rsidRPr="009141E6">
        <w:t xml:space="preserve">essage </w:t>
      </w:r>
    </w:p>
    <w:p w:rsidR="00746E2F" w:rsidRPr="00855567" w:rsidRDefault="009E4AFA" w:rsidP="009E4AFA">
      <w:pPr>
        <w:pStyle w:val="Heading4"/>
      </w:pPr>
      <w:r w:rsidRPr="009E4AFA">
        <w:lastRenderedPageBreak/>
        <w:t xml:space="preserve">CPU Loading </w:t>
      </w:r>
      <w:r w:rsidR="004A209D" w:rsidRPr="004A209D">
        <w:t>Response</w:t>
      </w:r>
    </w:p>
    <w:p w:rsidR="00264ABE" w:rsidRDefault="00CF524F" w:rsidP="001A13B7">
      <w:pPr>
        <w:keepNext/>
      </w:pPr>
      <w:r>
        <w:t xml:space="preserve">The </w:t>
      </w:r>
      <w:r w:rsidR="009E4AFA" w:rsidRPr="009E4AFA">
        <w:t xml:space="preserve">CPU Loading </w:t>
      </w:r>
      <w:r w:rsidR="00EA2D36" w:rsidRPr="00EA2D36">
        <w:t xml:space="preserve">Response </w:t>
      </w:r>
      <w:r>
        <w:t xml:space="preserve">Message </w:t>
      </w:r>
      <w:r w:rsidR="0018712D">
        <w:t xml:space="preserve">is sent by the </w:t>
      </w:r>
      <w:r w:rsidR="00EA2D36">
        <w:t>MPS</w:t>
      </w:r>
      <w:r w:rsidR="0018712D">
        <w:t xml:space="preserve"> to </w:t>
      </w:r>
      <w:r w:rsidR="009D361A">
        <w:t>provide</w:t>
      </w:r>
      <w:r w:rsidR="0018712D">
        <w:t xml:space="preserve"> the current </w:t>
      </w:r>
      <w:r w:rsidR="004E3778">
        <w:t>processor utilization statistics</w:t>
      </w:r>
      <w:r w:rsidR="009E4AFA">
        <w:t xml:space="preserve"> and the state of the </w:t>
      </w:r>
      <w:r w:rsidR="00CF1BE6">
        <w:t>application</w:t>
      </w:r>
      <w:r w:rsidR="009E4AFA">
        <w:t xml:space="preserve"> (RUN or STOP)</w:t>
      </w:r>
      <w:r>
        <w:t>.</w:t>
      </w:r>
      <w:r w:rsidR="00264ABE" w:rsidRPr="00264ABE">
        <w:t xml:space="preserve"> </w:t>
      </w:r>
    </w:p>
    <w:p w:rsidR="00D83627" w:rsidRDefault="00264ABE" w:rsidP="00D83627">
      <w:pPr>
        <w:pStyle w:val="rststyle-codeblock"/>
        <w:framePr w:wrap="around"/>
      </w:pPr>
      <w:r w:rsidRPr="009141E6">
        <w:t xml:space="preserve">message </w:t>
      </w:r>
      <w:r w:rsidR="00870C57">
        <w:t>CPULoadingResponse</w:t>
      </w:r>
      <w:r w:rsidRPr="009141E6">
        <w:t>{</w:t>
      </w:r>
    </w:p>
    <w:p w:rsidR="007E78AC" w:rsidRDefault="007E78AC" w:rsidP="007E78AC">
      <w:pPr>
        <w:pStyle w:val="rststyle-codeblock"/>
        <w:framePr w:wrap="around"/>
        <w:ind w:firstLine="720"/>
      </w:pPr>
      <w:r>
        <w:t xml:space="preserve">enum </w:t>
      </w:r>
      <w:r w:rsidR="00506E04">
        <w:t>AppStateT</w:t>
      </w:r>
      <w:r>
        <w:t xml:space="preserve"> {</w:t>
      </w:r>
    </w:p>
    <w:p w:rsidR="009E4AFA" w:rsidRDefault="009E4AFA" w:rsidP="007E78AC">
      <w:pPr>
        <w:pStyle w:val="rststyle-codeblock"/>
        <w:framePr w:wrap="around"/>
        <w:ind w:firstLine="720"/>
      </w:pPr>
      <w:r>
        <w:tab/>
      </w:r>
      <w:r w:rsidR="007E78AC">
        <w:t>STOP</w:t>
      </w:r>
      <w:r w:rsidR="009D678E">
        <w:t>PED</w:t>
      </w:r>
      <w:r w:rsidR="009D678E">
        <w:tab/>
      </w:r>
      <w:r w:rsidR="007E78AC">
        <w:t>= 0;</w:t>
      </w:r>
      <w:r>
        <w:br/>
      </w:r>
      <w:r w:rsidR="007E78AC">
        <w:tab/>
      </w:r>
      <w:r w:rsidR="007E78AC">
        <w:tab/>
      </w:r>
      <w:r w:rsidR="00F13153">
        <w:t>RUNNING</w:t>
      </w:r>
      <w:r w:rsidR="009D678E">
        <w:tab/>
      </w:r>
      <w:r w:rsidR="007E78AC">
        <w:t>= 1;</w:t>
      </w:r>
      <w:r>
        <w:br/>
      </w:r>
      <w:r w:rsidR="007E78AC">
        <w:tab/>
        <w:t>}</w:t>
      </w:r>
    </w:p>
    <w:p w:rsidR="009E4AFA" w:rsidRDefault="00661229" w:rsidP="007E78AC">
      <w:pPr>
        <w:pStyle w:val="rststyle-codeblock"/>
        <w:framePr w:wrap="around"/>
        <w:ind w:firstLine="720"/>
      </w:pPr>
      <w:r>
        <w:t>r</w:t>
      </w:r>
      <w:r w:rsidR="009E4AFA">
        <w:t xml:space="preserve">equired </w:t>
      </w:r>
      <w:r w:rsidR="00506E04">
        <w:t>AppStateT</w:t>
      </w:r>
      <w:r w:rsidR="009E4AFA" w:rsidRPr="009E4AFA">
        <w:t xml:space="preserve"> </w:t>
      </w:r>
      <w:r w:rsidR="009E4AFA">
        <w:t>state</w:t>
      </w:r>
      <w:r>
        <w:t xml:space="preserve"> = 1;</w:t>
      </w:r>
    </w:p>
    <w:p w:rsidR="009D361A" w:rsidRDefault="009D361A" w:rsidP="009E4AFA">
      <w:pPr>
        <w:pStyle w:val="rststyle-codeblock"/>
        <w:framePr w:wrap="around"/>
        <w:ind w:firstLine="720"/>
      </w:pPr>
      <w:r w:rsidRPr="009D361A">
        <w:t xml:space="preserve">required </w:t>
      </w:r>
      <w:r>
        <w:t>float total</w:t>
      </w:r>
      <w:r w:rsidR="009E4AFA" w:rsidRPr="004A209D">
        <w:t xml:space="preserve">Utilization = </w:t>
      </w:r>
      <w:r w:rsidR="009E4AFA">
        <w:t>2</w:t>
      </w:r>
      <w:r w:rsidR="009E4AFA" w:rsidRPr="004A209D">
        <w:t>;</w:t>
      </w:r>
    </w:p>
    <w:p w:rsidR="00264ABE" w:rsidRDefault="009D361A" w:rsidP="009E4AFA">
      <w:pPr>
        <w:pStyle w:val="rststyle-codeblock"/>
        <w:framePr w:wrap="around"/>
        <w:ind w:firstLine="720"/>
      </w:pPr>
      <w:r>
        <w:t>repeated float core</w:t>
      </w:r>
      <w:r w:rsidRPr="004A209D">
        <w:t xml:space="preserve">Utilization = </w:t>
      </w:r>
      <w:r>
        <w:t>3</w:t>
      </w:r>
      <w:r w:rsidRPr="004A209D">
        <w:t>;</w:t>
      </w:r>
      <w:r>
        <w:br/>
      </w:r>
      <w:r w:rsidR="009E4AFA">
        <w:br/>
      </w:r>
      <w:r w:rsidR="00264ABE" w:rsidRPr="009141E6">
        <w:t>}</w:t>
      </w:r>
    </w:p>
    <w:p w:rsidR="00EA2D36" w:rsidRPr="00264ABE" w:rsidRDefault="00EA2D36" w:rsidP="001A13B7">
      <w:pPr>
        <w:keepNext/>
        <w:keepLines/>
      </w:pPr>
    </w:p>
    <w:tbl>
      <w:tblPr>
        <w:tblStyle w:val="LightList-Accent1"/>
        <w:tblW w:w="9638" w:type="dxa"/>
        <w:tblLayout w:type="fixed"/>
        <w:tblLook w:val="04A0" w:firstRow="1" w:lastRow="0" w:firstColumn="1" w:lastColumn="0" w:noHBand="0" w:noVBand="1"/>
      </w:tblPr>
      <w:tblGrid>
        <w:gridCol w:w="2376"/>
        <w:gridCol w:w="7262"/>
      </w:tblGrid>
      <w:tr w:rsidR="004A209D" w:rsidRPr="009141E6" w:rsidTr="007107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4A209D" w:rsidRPr="009141E6" w:rsidRDefault="004A209D" w:rsidP="001A13B7">
            <w:pPr>
              <w:keepNext/>
              <w:keepLines/>
              <w:spacing w:after="0" w:line="240" w:lineRule="auto"/>
              <w:rPr>
                <w:lang w:eastAsia="zh-CN" w:bidi="hi-IN"/>
              </w:rPr>
            </w:pPr>
            <w:r w:rsidRPr="009141E6">
              <w:t>Field</w:t>
            </w:r>
          </w:p>
        </w:tc>
        <w:tc>
          <w:tcPr>
            <w:tcW w:w="7262" w:type="dxa"/>
            <w:hideMark/>
          </w:tcPr>
          <w:p w:rsidR="004A209D" w:rsidRPr="009141E6" w:rsidRDefault="004A209D" w:rsidP="001A13B7">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FB4CE3" w:rsidRPr="003D586F" w:rsidRDefault="00FB4CE3" w:rsidP="005B7267">
            <w:r w:rsidRPr="003D586F">
              <w:t>STOPPED</w:t>
            </w:r>
          </w:p>
        </w:tc>
        <w:tc>
          <w:tcPr>
            <w:tcW w:w="7262" w:type="dxa"/>
            <w:hideMark/>
          </w:tcPr>
          <w:p w:rsidR="00FB4CE3" w:rsidRPr="003D586F" w:rsidRDefault="00FB4CE3" w:rsidP="005B7267">
            <w:pPr>
              <w:cnfStyle w:val="000000100000" w:firstRow="0" w:lastRow="0" w:firstColumn="0" w:lastColumn="0" w:oddVBand="0" w:evenVBand="0" w:oddHBand="1" w:evenHBand="0" w:firstRowFirstColumn="0" w:firstRowLastColumn="0" w:lastRowFirstColumn="0" w:lastRowLastColumn="0"/>
            </w:pPr>
            <w:r w:rsidRPr="003D586F">
              <w:t xml:space="preserve">The </w:t>
            </w:r>
            <w:r w:rsidR="00CF1BE6">
              <w:t>application</w:t>
            </w:r>
            <w:r w:rsidRPr="003D586F">
              <w:t xml:space="preserve"> is not running</w:t>
            </w:r>
          </w:p>
        </w:tc>
      </w:tr>
      <w:tr w:rsidR="00FB4CE3" w:rsidRPr="009141E6" w:rsidTr="009D678E">
        <w:tc>
          <w:tcPr>
            <w:cnfStyle w:val="001000000000" w:firstRow="0" w:lastRow="0" w:firstColumn="1" w:lastColumn="0" w:oddVBand="0" w:evenVBand="0" w:oddHBand="0" w:evenHBand="0" w:firstRowFirstColumn="0" w:firstRowLastColumn="0" w:lastRowFirstColumn="0" w:lastRowLastColumn="0"/>
            <w:tcW w:w="2376" w:type="dxa"/>
            <w:hideMark/>
          </w:tcPr>
          <w:p w:rsidR="00FB4CE3" w:rsidRPr="003D586F" w:rsidRDefault="00F13153" w:rsidP="005B7267">
            <w:r>
              <w:t>RUNNING</w:t>
            </w:r>
          </w:p>
        </w:tc>
        <w:tc>
          <w:tcPr>
            <w:tcW w:w="7262" w:type="dxa"/>
            <w:hideMark/>
          </w:tcPr>
          <w:p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D586F">
              <w:t xml:space="preserve">The </w:t>
            </w:r>
            <w:r w:rsidR="00CF1BE6">
              <w:t>application</w:t>
            </w:r>
            <w:r w:rsidRPr="003D586F">
              <w:t xml:space="preserve"> is running</w:t>
            </w:r>
          </w:p>
        </w:tc>
      </w:tr>
      <w:tr w:rsidR="009D361A" w:rsidRPr="009141E6"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9D361A" w:rsidRPr="00B56190" w:rsidRDefault="009D361A" w:rsidP="00AA7890">
            <w:pPr>
              <w:keepNext/>
              <w:keepLines/>
            </w:pPr>
            <w:r>
              <w:t>total</w:t>
            </w:r>
            <w:r w:rsidRPr="00B56190">
              <w:t>Utilization</w:t>
            </w:r>
          </w:p>
        </w:tc>
        <w:tc>
          <w:tcPr>
            <w:tcW w:w="7262" w:type="dxa"/>
          </w:tcPr>
          <w:p w:rsidR="009D361A" w:rsidRDefault="009D361A" w:rsidP="009D361A">
            <w:pPr>
              <w:keepNext/>
              <w:keepLines/>
              <w:cnfStyle w:val="000000100000" w:firstRow="0" w:lastRow="0" w:firstColumn="0" w:lastColumn="0" w:oddVBand="0" w:evenVBand="0" w:oddHBand="1" w:evenHBand="0" w:firstRowFirstColumn="0" w:firstRowLastColumn="0" w:lastRowFirstColumn="0" w:lastRowLastColumn="0"/>
            </w:pPr>
            <w:r w:rsidRPr="00B56190">
              <w:t xml:space="preserve">Percentage of </w:t>
            </w:r>
            <w:r>
              <w:t xml:space="preserve">total </w:t>
            </w:r>
            <w:r w:rsidRPr="00B56190">
              <w:t xml:space="preserve">CPU </w:t>
            </w:r>
            <w:r>
              <w:t xml:space="preserve"> utilization</w:t>
            </w:r>
          </w:p>
        </w:tc>
      </w:tr>
      <w:tr w:rsidR="004A209D" w:rsidRPr="009141E6" w:rsidTr="007107AF">
        <w:tc>
          <w:tcPr>
            <w:cnfStyle w:val="001000000000" w:firstRow="0" w:lastRow="0" w:firstColumn="1" w:lastColumn="0" w:oddVBand="0" w:evenVBand="0" w:oddHBand="0" w:evenHBand="0" w:firstRowFirstColumn="0" w:firstRowLastColumn="0" w:lastRowFirstColumn="0" w:lastRowLastColumn="0"/>
            <w:tcW w:w="2376" w:type="dxa"/>
          </w:tcPr>
          <w:p w:rsidR="004A209D" w:rsidRPr="00B56190" w:rsidRDefault="009E4AFA" w:rsidP="001A13B7">
            <w:pPr>
              <w:keepNext/>
              <w:keepLines/>
            </w:pPr>
            <w:r>
              <w:t>core</w:t>
            </w:r>
            <w:r w:rsidR="004A209D" w:rsidRPr="00B56190">
              <w:t>Utilization</w:t>
            </w:r>
          </w:p>
        </w:tc>
        <w:tc>
          <w:tcPr>
            <w:tcW w:w="7262" w:type="dxa"/>
          </w:tcPr>
          <w:p w:rsidR="004A209D" w:rsidRDefault="004A209D" w:rsidP="009D361A">
            <w:pPr>
              <w:keepNext/>
              <w:keepLines/>
              <w:cnfStyle w:val="000000000000" w:firstRow="0" w:lastRow="0" w:firstColumn="0" w:lastColumn="0" w:oddVBand="0" w:evenVBand="0" w:oddHBand="0" w:evenHBand="0" w:firstRowFirstColumn="0" w:firstRowLastColumn="0" w:lastRowFirstColumn="0" w:lastRowLastColumn="0"/>
            </w:pPr>
            <w:r w:rsidRPr="00B56190">
              <w:t>Percentage of CPU Core utilization</w:t>
            </w:r>
            <w:r w:rsidR="009E4AFA">
              <w:t>, one value per core</w:t>
            </w:r>
            <w:r w:rsidR="009D361A">
              <w:t xml:space="preserve"> </w:t>
            </w:r>
          </w:p>
        </w:tc>
      </w:tr>
    </w:tbl>
    <w:p w:rsidR="004A209D" w:rsidRDefault="00036565" w:rsidP="001A13B7">
      <w:pPr>
        <w:pStyle w:val="Caption"/>
        <w:keepNext/>
        <w:keepLines/>
      </w:pPr>
      <w:r w:rsidRPr="009141E6">
        <w:t xml:space="preserve">Table </w:t>
      </w:r>
      <w:fldSimple w:instr=" SEQ Table \* ARABIC ">
        <w:r w:rsidR="00DE59B7">
          <w:rPr>
            <w:noProof/>
          </w:rPr>
          <w:t>2</w:t>
        </w:r>
      </w:fldSimple>
      <w:r w:rsidRPr="009141E6">
        <w:t xml:space="preserve"> </w:t>
      </w:r>
      <w:r w:rsidR="009E4AFA">
        <w:t>CPULoading</w:t>
      </w:r>
      <w:r w:rsidRPr="00036565">
        <w:t xml:space="preserve">Response </w:t>
      </w:r>
      <w:r w:rsidR="00EA2D36">
        <w:t>M</w:t>
      </w:r>
      <w:r w:rsidRPr="009141E6">
        <w:t xml:space="preserve">essage </w:t>
      </w:r>
    </w:p>
    <w:p w:rsidR="0003505D" w:rsidRDefault="006A6704" w:rsidP="006A6704">
      <w:pPr>
        <w:pStyle w:val="Heading3"/>
      </w:pPr>
      <w:bookmarkStart w:id="7" w:name="_Toc449505719"/>
      <w:r>
        <w:lastRenderedPageBreak/>
        <w:t>M</w:t>
      </w:r>
      <w:r w:rsidRPr="006A6704">
        <w:t xml:space="preserve">emory </w:t>
      </w:r>
      <w:r>
        <w:t>Bandwidth</w:t>
      </w:r>
      <w:bookmarkEnd w:id="7"/>
    </w:p>
    <w:p w:rsidR="0003505D" w:rsidRPr="00A01314" w:rsidRDefault="0003505D" w:rsidP="0003505D">
      <w:r>
        <w:t xml:space="preserve">The </w:t>
      </w:r>
      <w:r w:rsidR="006A6704" w:rsidRPr="006A6704">
        <w:t>Memory Bandwidth</w:t>
      </w:r>
      <w:r>
        <w:t xml:space="preserve"> function is not a test in itself but rather a mechanism </w:t>
      </w:r>
      <w:r w:rsidR="006A6704">
        <w:t>for</w:t>
      </w:r>
      <w:r>
        <w:t xml:space="preserve"> measuring the memory bandwidth under </w:t>
      </w:r>
      <w:r w:rsidR="006A6704">
        <w:t>the test</w:t>
      </w:r>
      <w:r>
        <w:t xml:space="preserve"> conditions. </w:t>
      </w:r>
    </w:p>
    <w:p w:rsidR="0003505D" w:rsidRPr="004A209D" w:rsidRDefault="006A6704" w:rsidP="006A6704">
      <w:pPr>
        <w:pStyle w:val="Heading4"/>
      </w:pPr>
      <w:r w:rsidRPr="006A6704">
        <w:t>Memory Bandwidth</w:t>
      </w:r>
      <w:r w:rsidR="0003505D" w:rsidRPr="004A209D">
        <w:t xml:space="preserve"> Request </w:t>
      </w:r>
    </w:p>
    <w:p w:rsidR="0003505D" w:rsidRDefault="0003505D" w:rsidP="0003505D">
      <w:r>
        <w:t xml:space="preserve">The </w:t>
      </w:r>
      <w:r w:rsidR="006A6704" w:rsidRPr="006A6704">
        <w:t>Memory Bandwidth</w:t>
      </w:r>
      <w:r>
        <w:t xml:space="preserve"> Request Message is sent by the TE to </w:t>
      </w:r>
      <w:r w:rsidR="006A6704">
        <w:t xml:space="preserve">run or stop the </w:t>
      </w:r>
      <w:r w:rsidR="00CF1BE6">
        <w:t>application</w:t>
      </w:r>
      <w:r w:rsidR="006A6704">
        <w:t xml:space="preserve"> and </w:t>
      </w:r>
      <w:r>
        <w:t xml:space="preserve">request the memory </w:t>
      </w:r>
      <w:r w:rsidR="006A6704">
        <w:t>bandwidth</w:t>
      </w:r>
      <w:r>
        <w:t xml:space="preserve"> statistics. </w:t>
      </w:r>
      <w:r w:rsidR="006A6704">
        <w:t xml:space="preserve"> If a report request is sent the reply is a report without changing the </w:t>
      </w:r>
      <w:r w:rsidR="00CF1BE6">
        <w:t>application</w:t>
      </w:r>
      <w:r w:rsidR="006A6704">
        <w:t xml:space="preserve"> state.</w:t>
      </w:r>
    </w:p>
    <w:p w:rsidR="0003505D" w:rsidRDefault="0003505D" w:rsidP="0003505D">
      <w:pPr>
        <w:pStyle w:val="rststyle-codeblock"/>
        <w:framePr w:wrap="around"/>
      </w:pPr>
      <w:r>
        <w:t xml:space="preserve">message </w:t>
      </w:r>
      <w:r w:rsidR="006A6704">
        <w:t>MemoryBandwidth</w:t>
      </w:r>
      <w:r>
        <w:t xml:space="preserve">Request { </w:t>
      </w:r>
    </w:p>
    <w:p w:rsidR="00C7695A" w:rsidRDefault="00C7695A" w:rsidP="00C7695A">
      <w:pPr>
        <w:pStyle w:val="rststyle-codeblock"/>
        <w:framePr w:wrap="around"/>
      </w:pPr>
      <w:r>
        <w:tab/>
        <w:t>enum RequestTypeT {</w:t>
      </w:r>
    </w:p>
    <w:p w:rsidR="00C7695A" w:rsidRDefault="00C7695A" w:rsidP="00C7695A">
      <w:pPr>
        <w:pStyle w:val="rststyle-codeblock"/>
        <w:framePr w:wrap="around"/>
      </w:pPr>
      <w:r>
        <w:tab/>
      </w:r>
      <w:r>
        <w:tab/>
        <w:t>STOP</w:t>
      </w:r>
      <w:r>
        <w:tab/>
      </w:r>
      <w:r>
        <w:tab/>
        <w:t>= 0;</w:t>
      </w:r>
      <w:r>
        <w:br/>
      </w:r>
      <w:r>
        <w:tab/>
      </w:r>
      <w:r>
        <w:tab/>
        <w:t>RUN</w:t>
      </w:r>
      <w:r>
        <w:tab/>
      </w:r>
      <w:r>
        <w:tab/>
        <w:t>= 1;</w:t>
      </w:r>
      <w:r>
        <w:br/>
      </w:r>
      <w:r>
        <w:tab/>
      </w:r>
      <w:r>
        <w:tab/>
        <w:t>REPORT</w:t>
      </w:r>
      <w:r>
        <w:tab/>
        <w:t>= 2;</w:t>
      </w:r>
      <w:r>
        <w:br/>
      </w:r>
      <w:r>
        <w:tab/>
        <w:t>}</w:t>
      </w:r>
    </w:p>
    <w:p w:rsidR="0003505D" w:rsidRPr="00FE34A6" w:rsidRDefault="00C7695A" w:rsidP="00C7695A">
      <w:pPr>
        <w:pStyle w:val="rststyle-codeblock"/>
        <w:framePr w:wrap="around"/>
      </w:pPr>
      <w:r w:rsidRPr="00C7695A">
        <w:tab/>
        <w:t>required RequestTypeT requestType = 1 [default = STOP];</w:t>
      </w:r>
      <w:r>
        <w:br/>
      </w:r>
      <w:r w:rsidR="0003505D">
        <w:t>}</w:t>
      </w:r>
    </w:p>
    <w:p w:rsidR="0003505D" w:rsidRPr="009141E6" w:rsidRDefault="0003505D" w:rsidP="0003505D"/>
    <w:tbl>
      <w:tblPr>
        <w:tblStyle w:val="LightList-Accent1"/>
        <w:tblW w:w="9638" w:type="dxa"/>
        <w:tblLayout w:type="fixed"/>
        <w:tblLook w:val="04A0" w:firstRow="1" w:lastRow="0" w:firstColumn="1" w:lastColumn="0" w:noHBand="0" w:noVBand="1"/>
      </w:tblPr>
      <w:tblGrid>
        <w:gridCol w:w="2376"/>
        <w:gridCol w:w="7262"/>
      </w:tblGrid>
      <w:tr w:rsidR="0003505D" w:rsidRPr="009141E6"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03505D" w:rsidRPr="009141E6" w:rsidRDefault="0003505D" w:rsidP="0003505D">
            <w:pPr>
              <w:spacing w:after="0" w:line="240" w:lineRule="auto"/>
              <w:rPr>
                <w:lang w:eastAsia="zh-CN" w:bidi="hi-IN"/>
              </w:rPr>
            </w:pPr>
            <w:r w:rsidRPr="009141E6">
              <w:t>Field</w:t>
            </w:r>
          </w:p>
        </w:tc>
        <w:tc>
          <w:tcPr>
            <w:tcW w:w="7262" w:type="dxa"/>
            <w:hideMark/>
          </w:tcPr>
          <w:p w:rsidR="0003505D" w:rsidRPr="009141E6" w:rsidRDefault="0003505D" w:rsidP="0003505D">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7695A" w:rsidRPr="009141E6"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7695A" w:rsidRPr="00B56190" w:rsidRDefault="00C7695A" w:rsidP="009D678E">
            <w:r w:rsidRPr="007E78AC">
              <w:t>STOP</w:t>
            </w:r>
          </w:p>
        </w:tc>
        <w:tc>
          <w:tcPr>
            <w:tcW w:w="7262" w:type="dxa"/>
          </w:tcPr>
          <w:p w:rsidR="00C7695A" w:rsidRDefault="00C7695A" w:rsidP="009D678E">
            <w:pPr>
              <w:cnfStyle w:val="000000100000" w:firstRow="0" w:lastRow="0" w:firstColumn="0" w:lastColumn="0" w:oddVBand="0" w:evenVBand="0" w:oddHBand="1" w:evenHBand="0" w:firstRowFirstColumn="0" w:firstRowLastColumn="0" w:lastRowFirstColumn="0" w:lastRowLastColumn="0"/>
            </w:pPr>
            <w:r w:rsidRPr="007E78AC">
              <w:t xml:space="preserve">Requests the </w:t>
            </w:r>
            <w:r w:rsidR="00CF1BE6">
              <w:t>application</w:t>
            </w:r>
            <w:r w:rsidRPr="007E78AC">
              <w:t xml:space="preserve"> to </w:t>
            </w:r>
            <w:r>
              <w:t>halt</w:t>
            </w:r>
            <w:r w:rsidRPr="007E78AC">
              <w:t xml:space="preserve"> and reply with a report</w:t>
            </w:r>
          </w:p>
        </w:tc>
      </w:tr>
      <w:tr w:rsidR="00C7695A" w:rsidRPr="009141E6" w:rsidTr="009D678E">
        <w:tc>
          <w:tcPr>
            <w:cnfStyle w:val="001000000000" w:firstRow="0" w:lastRow="0" w:firstColumn="1" w:lastColumn="0" w:oddVBand="0" w:evenVBand="0" w:oddHBand="0" w:evenHBand="0" w:firstRowFirstColumn="0" w:firstRowLastColumn="0" w:lastRowFirstColumn="0" w:lastRowLastColumn="0"/>
            <w:tcW w:w="2376" w:type="dxa"/>
          </w:tcPr>
          <w:p w:rsidR="00C7695A" w:rsidRPr="00B56190" w:rsidRDefault="00C7695A" w:rsidP="009D678E">
            <w:r w:rsidRPr="007E78AC">
              <w:t>RUN</w:t>
            </w:r>
          </w:p>
        </w:tc>
        <w:tc>
          <w:tcPr>
            <w:tcW w:w="7262" w:type="dxa"/>
          </w:tcPr>
          <w:p w:rsidR="00C7695A" w:rsidRDefault="00C7695A" w:rsidP="009D678E">
            <w:pPr>
              <w:cnfStyle w:val="000000000000" w:firstRow="0" w:lastRow="0" w:firstColumn="0" w:lastColumn="0" w:oddVBand="0" w:evenVBand="0" w:oddHBand="0" w:evenHBand="0" w:firstRowFirstColumn="0" w:firstRowLastColumn="0" w:lastRowFirstColumn="0" w:lastRowLastColumn="0"/>
            </w:pPr>
            <w:r>
              <w:t xml:space="preserve">Requests the </w:t>
            </w:r>
            <w:r w:rsidR="00CF1BE6">
              <w:t>application</w:t>
            </w:r>
            <w:r>
              <w:t xml:space="preserve"> to run and reply with a report</w:t>
            </w:r>
          </w:p>
        </w:tc>
      </w:tr>
      <w:tr w:rsidR="00C7695A" w:rsidRPr="009141E6"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7695A" w:rsidRPr="00B56190" w:rsidRDefault="00C7695A" w:rsidP="009D678E">
            <w:r w:rsidRPr="0003505D">
              <w:t>REPORT</w:t>
            </w:r>
          </w:p>
        </w:tc>
        <w:tc>
          <w:tcPr>
            <w:tcW w:w="7262" w:type="dxa"/>
          </w:tcPr>
          <w:p w:rsidR="00C7695A" w:rsidRDefault="00C7695A" w:rsidP="009D678E">
            <w:pPr>
              <w:cnfStyle w:val="000000100000" w:firstRow="0" w:lastRow="0" w:firstColumn="0" w:lastColumn="0" w:oddVBand="0" w:evenVBand="0" w:oddHBand="1" w:evenHBand="0" w:firstRowFirstColumn="0" w:firstRowLastColumn="0" w:lastRowFirstColumn="0" w:lastRowLastColumn="0"/>
            </w:pPr>
            <w:r>
              <w:t>Requests a report without any action</w:t>
            </w:r>
          </w:p>
        </w:tc>
      </w:tr>
    </w:tbl>
    <w:p w:rsidR="0003505D" w:rsidRDefault="0003505D" w:rsidP="0003505D">
      <w:pPr>
        <w:pStyle w:val="Caption"/>
      </w:pPr>
      <w:r w:rsidRPr="009141E6">
        <w:t xml:space="preserve">Table </w:t>
      </w:r>
      <w:fldSimple w:instr=" SEQ Table \* ARABIC ">
        <w:r w:rsidR="00DE59B7">
          <w:rPr>
            <w:noProof/>
          </w:rPr>
          <w:t>3</w:t>
        </w:r>
      </w:fldSimple>
      <w:r w:rsidRPr="009141E6">
        <w:t xml:space="preserve"> </w:t>
      </w:r>
      <w:r w:rsidR="006A6704" w:rsidRPr="006A6704">
        <w:t xml:space="preserve">MemoryBandwidthRequest </w:t>
      </w:r>
      <w:r>
        <w:t>M</w:t>
      </w:r>
      <w:r w:rsidRPr="009141E6">
        <w:t xml:space="preserve">essage </w:t>
      </w:r>
    </w:p>
    <w:p w:rsidR="0003505D" w:rsidRPr="00855567" w:rsidRDefault="00C7695A" w:rsidP="00C7695A">
      <w:pPr>
        <w:pStyle w:val="Heading4"/>
      </w:pPr>
      <w:r w:rsidRPr="00C7695A">
        <w:t xml:space="preserve">Memory Bandwidth </w:t>
      </w:r>
      <w:r w:rsidR="0003505D" w:rsidRPr="004A209D">
        <w:t>Response</w:t>
      </w:r>
    </w:p>
    <w:p w:rsidR="0003505D" w:rsidRDefault="0003505D" w:rsidP="0003505D">
      <w:pPr>
        <w:keepNext/>
      </w:pPr>
      <w:r>
        <w:t xml:space="preserve">The </w:t>
      </w:r>
      <w:r w:rsidR="00C7695A" w:rsidRPr="00C7695A">
        <w:t xml:space="preserve">Memory Bandwidth </w:t>
      </w:r>
      <w:r w:rsidRPr="00EA2D36">
        <w:t xml:space="preserve">Response </w:t>
      </w:r>
      <w:r>
        <w:t xml:space="preserve">Message is sent by the MPS to report the current memory </w:t>
      </w:r>
      <w:r w:rsidR="00C7695A">
        <w:t>bandwidth</w:t>
      </w:r>
      <w:r>
        <w:t xml:space="preserve"> statistics.</w:t>
      </w:r>
      <w:r w:rsidRPr="00264ABE">
        <w:t xml:space="preserve"> </w:t>
      </w:r>
    </w:p>
    <w:p w:rsidR="0003505D" w:rsidRDefault="0003505D" w:rsidP="0003505D">
      <w:pPr>
        <w:pStyle w:val="rststyle-codeblock"/>
        <w:framePr w:wrap="around"/>
      </w:pPr>
      <w:r w:rsidRPr="009141E6">
        <w:t xml:space="preserve">message </w:t>
      </w:r>
      <w:r w:rsidR="006A6704">
        <w:t>MemoryBandwidth</w:t>
      </w:r>
      <w:r>
        <w:t>R</w:t>
      </w:r>
      <w:r w:rsidRPr="00945EA2">
        <w:t>esponse</w:t>
      </w:r>
      <w:r w:rsidRPr="009141E6">
        <w:t xml:space="preserve"> {</w:t>
      </w:r>
      <w:r>
        <w:br/>
      </w:r>
    </w:p>
    <w:p w:rsidR="00C7695A" w:rsidRDefault="00C7695A" w:rsidP="00C7695A">
      <w:pPr>
        <w:pStyle w:val="rststyle-codeblock"/>
        <w:framePr w:wrap="around"/>
        <w:ind w:firstLine="720"/>
      </w:pPr>
      <w:r>
        <w:t xml:space="preserve">enum </w:t>
      </w:r>
      <w:r w:rsidR="00506E04">
        <w:t>AppStateT</w:t>
      </w:r>
      <w:r>
        <w:t xml:space="preserve"> {</w:t>
      </w:r>
    </w:p>
    <w:p w:rsidR="00C7695A" w:rsidRDefault="009D678E" w:rsidP="00C7695A">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rsidR="00C7695A">
        <w:tab/>
        <w:t>}</w:t>
      </w:r>
    </w:p>
    <w:p w:rsidR="00C7695A" w:rsidRDefault="00C7695A" w:rsidP="00C7695A">
      <w:pPr>
        <w:pStyle w:val="rststyle-codeblock"/>
        <w:framePr w:wrap="around"/>
        <w:ind w:firstLine="720"/>
      </w:pPr>
      <w:r>
        <w:t xml:space="preserve">required </w:t>
      </w:r>
      <w:r w:rsidR="00506E04">
        <w:t>AppStateT</w:t>
      </w:r>
      <w:r w:rsidRPr="009E4AFA">
        <w:t xml:space="preserve"> </w:t>
      </w:r>
      <w:r>
        <w:t>state = 1;</w:t>
      </w:r>
    </w:p>
    <w:p w:rsidR="0003505D" w:rsidRDefault="0003505D" w:rsidP="00C7695A">
      <w:pPr>
        <w:pStyle w:val="rststyle-codeblock"/>
        <w:framePr w:wrap="around"/>
      </w:pPr>
      <w:r w:rsidRPr="009141E6">
        <w:tab/>
      </w:r>
      <w:r w:rsidRPr="004A209D">
        <w:t xml:space="preserve">required float </w:t>
      </w:r>
      <w:r>
        <w:t>memoryBandWidth</w:t>
      </w:r>
      <w:r w:rsidRPr="004A209D">
        <w:t xml:space="preserve"> =</w:t>
      </w:r>
      <w:r>
        <w:t xml:space="preserve"> 2</w:t>
      </w:r>
      <w:r w:rsidRPr="009141E6">
        <w:t xml:space="preserve">; </w:t>
      </w:r>
    </w:p>
    <w:p w:rsidR="0003505D" w:rsidRDefault="0003505D" w:rsidP="0003505D">
      <w:pPr>
        <w:pStyle w:val="rststyle-codeblock"/>
        <w:framePr w:wrap="around"/>
      </w:pPr>
      <w:r w:rsidRPr="009141E6">
        <w:t>}</w:t>
      </w:r>
    </w:p>
    <w:p w:rsidR="0003505D" w:rsidRPr="00264ABE" w:rsidRDefault="0003505D" w:rsidP="0003505D">
      <w:pPr>
        <w:keepNext/>
        <w:keepLines/>
      </w:pPr>
    </w:p>
    <w:tbl>
      <w:tblPr>
        <w:tblStyle w:val="LightList-Accent1"/>
        <w:tblW w:w="9638" w:type="dxa"/>
        <w:tblLayout w:type="fixed"/>
        <w:tblLook w:val="04A0" w:firstRow="1" w:lastRow="0" w:firstColumn="1" w:lastColumn="0" w:noHBand="0" w:noVBand="1"/>
      </w:tblPr>
      <w:tblGrid>
        <w:gridCol w:w="2376"/>
        <w:gridCol w:w="7262"/>
      </w:tblGrid>
      <w:tr w:rsidR="0003505D" w:rsidRPr="009141E6" w:rsidTr="000350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03505D" w:rsidRPr="009141E6" w:rsidRDefault="0003505D" w:rsidP="0003505D">
            <w:pPr>
              <w:keepNext/>
              <w:keepLines/>
              <w:spacing w:after="0" w:line="240" w:lineRule="auto"/>
              <w:rPr>
                <w:lang w:eastAsia="zh-CN" w:bidi="hi-IN"/>
              </w:rPr>
            </w:pPr>
            <w:r w:rsidRPr="009141E6">
              <w:t>Field</w:t>
            </w:r>
          </w:p>
        </w:tc>
        <w:tc>
          <w:tcPr>
            <w:tcW w:w="7262" w:type="dxa"/>
            <w:hideMark/>
          </w:tcPr>
          <w:p w:rsidR="0003505D" w:rsidRPr="009141E6" w:rsidRDefault="0003505D" w:rsidP="0003505D">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rsidTr="009D67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FB4CE3" w:rsidRPr="003A24E3" w:rsidRDefault="00FB4CE3" w:rsidP="005B7267">
            <w:r w:rsidRPr="003A24E3">
              <w:t>STOPPED</w:t>
            </w:r>
          </w:p>
        </w:tc>
        <w:tc>
          <w:tcPr>
            <w:tcW w:w="7262" w:type="dxa"/>
            <w:hideMark/>
          </w:tcPr>
          <w:p w:rsidR="00FB4CE3" w:rsidRPr="003A24E3" w:rsidRDefault="00FB4CE3" w:rsidP="005B7267">
            <w:pPr>
              <w:cnfStyle w:val="000000100000" w:firstRow="0" w:lastRow="0" w:firstColumn="0" w:lastColumn="0" w:oddVBand="0" w:evenVBand="0" w:oddHBand="1" w:evenHBand="0" w:firstRowFirstColumn="0" w:firstRowLastColumn="0" w:lastRowFirstColumn="0" w:lastRowLastColumn="0"/>
            </w:pPr>
            <w:r w:rsidRPr="003A24E3">
              <w:t xml:space="preserve">The </w:t>
            </w:r>
            <w:r w:rsidR="00CF1BE6">
              <w:t>application</w:t>
            </w:r>
            <w:r w:rsidRPr="003A24E3">
              <w:t xml:space="preserve"> is not running</w:t>
            </w:r>
          </w:p>
        </w:tc>
      </w:tr>
      <w:tr w:rsidR="00FB4CE3" w:rsidRPr="009141E6" w:rsidTr="009D678E">
        <w:tc>
          <w:tcPr>
            <w:cnfStyle w:val="001000000000" w:firstRow="0" w:lastRow="0" w:firstColumn="1" w:lastColumn="0" w:oddVBand="0" w:evenVBand="0" w:oddHBand="0" w:evenHBand="0" w:firstRowFirstColumn="0" w:firstRowLastColumn="0" w:lastRowFirstColumn="0" w:lastRowLastColumn="0"/>
            <w:tcW w:w="2376" w:type="dxa"/>
            <w:hideMark/>
          </w:tcPr>
          <w:p w:rsidR="00FB4CE3" w:rsidRPr="003A24E3" w:rsidRDefault="00F13153" w:rsidP="005B7267">
            <w:r>
              <w:t>RUNNING</w:t>
            </w:r>
          </w:p>
        </w:tc>
        <w:tc>
          <w:tcPr>
            <w:tcW w:w="7262" w:type="dxa"/>
            <w:hideMark/>
          </w:tcPr>
          <w:p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3A24E3">
              <w:t xml:space="preserve">The </w:t>
            </w:r>
            <w:r w:rsidR="00CF1BE6">
              <w:t>application</w:t>
            </w:r>
            <w:r w:rsidRPr="003A24E3">
              <w:t xml:space="preserve"> is running</w:t>
            </w:r>
          </w:p>
        </w:tc>
      </w:tr>
      <w:tr w:rsidR="0003505D" w:rsidRPr="009141E6" w:rsidTr="000350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03505D" w:rsidRPr="00467E97" w:rsidRDefault="0003505D" w:rsidP="0003505D">
            <w:pPr>
              <w:keepNext/>
              <w:keepLines/>
            </w:pPr>
            <w:r w:rsidRPr="004A209D">
              <w:t>memoryBandWidth</w:t>
            </w:r>
          </w:p>
        </w:tc>
        <w:tc>
          <w:tcPr>
            <w:tcW w:w="7262" w:type="dxa"/>
            <w:hideMark/>
          </w:tcPr>
          <w:p w:rsidR="0003505D" w:rsidRDefault="0003505D" w:rsidP="0003505D">
            <w:pPr>
              <w:keepNext/>
              <w:keepLines/>
              <w:cnfStyle w:val="000000100000" w:firstRow="0" w:lastRow="0" w:firstColumn="0" w:lastColumn="0" w:oddVBand="0" w:evenVBand="0" w:oddHBand="1" w:evenHBand="0" w:firstRowFirstColumn="0" w:firstRowLastColumn="0" w:lastRowFirstColumn="0" w:lastRowLastColumn="0"/>
            </w:pPr>
            <w:r>
              <w:t>Memory Band Width measured in Gigabytes per Second</w:t>
            </w:r>
          </w:p>
        </w:tc>
      </w:tr>
    </w:tbl>
    <w:p w:rsidR="0003505D" w:rsidRDefault="0003505D" w:rsidP="0003505D">
      <w:pPr>
        <w:pStyle w:val="Caption"/>
        <w:keepNext/>
        <w:keepLines/>
      </w:pPr>
      <w:r w:rsidRPr="009141E6">
        <w:t xml:space="preserve">Table </w:t>
      </w:r>
      <w:fldSimple w:instr=" SEQ Table \* ARABIC ">
        <w:r w:rsidR="00DE59B7">
          <w:rPr>
            <w:noProof/>
          </w:rPr>
          <w:t>4</w:t>
        </w:r>
      </w:fldSimple>
      <w:r w:rsidRPr="009141E6">
        <w:t xml:space="preserve"> </w:t>
      </w:r>
      <w:r w:rsidR="006A6704" w:rsidRPr="006A6704">
        <w:t xml:space="preserve">MemoryBandwidthResponse </w:t>
      </w:r>
      <w:r>
        <w:t>M</w:t>
      </w:r>
      <w:r w:rsidRPr="009141E6">
        <w:t xml:space="preserve">essage </w:t>
      </w:r>
    </w:p>
    <w:p w:rsidR="00F32858" w:rsidRDefault="00F32858" w:rsidP="00F32858">
      <w:pPr>
        <w:pStyle w:val="Heading3"/>
      </w:pPr>
      <w:bookmarkStart w:id="8" w:name="_Toc449505720"/>
      <w:r>
        <w:lastRenderedPageBreak/>
        <w:t>Analog Audio</w:t>
      </w:r>
      <w:bookmarkEnd w:id="8"/>
    </w:p>
    <w:p w:rsidR="00F32858" w:rsidRDefault="00F32858" w:rsidP="00F32858">
      <w:r w:rsidRPr="00FC61FE">
        <w:t xml:space="preserve">The Analog Audio </w:t>
      </w:r>
      <w:r w:rsidR="00506E04">
        <w:t>Application</w:t>
      </w:r>
      <w:r w:rsidRPr="00FC61FE">
        <w:t xml:space="preserve"> </w:t>
      </w:r>
      <w:r>
        <w:t xml:space="preserve">consists of loopback connections internal to the MPS such that the analog audio signal received on the designated input </w:t>
      </w:r>
      <w:r w:rsidR="00CD1F84">
        <w:t xml:space="preserve">(signal source) </w:t>
      </w:r>
      <w:r>
        <w:t>is transmitted on the designated output</w:t>
      </w:r>
      <w:r w:rsidR="00CD1F84">
        <w:t xml:space="preserve"> (signal sink)</w:t>
      </w:r>
      <w:r w:rsidRPr="00FC61FE">
        <w:t>.</w:t>
      </w:r>
      <w:r w:rsidRPr="003717DA">
        <w:t xml:space="preserve"> The loopback path consists of digitizing the analog signal through the IFE card ADC and reconverting the digital stream through the IFE card DAC.</w:t>
      </w:r>
      <w:r>
        <w:t xml:space="preserve"> If more than one output is connected to a given input the input </w:t>
      </w:r>
      <w:r w:rsidR="00844BDA">
        <w:t>stream</w:t>
      </w:r>
      <w:r>
        <w:t xml:space="preserve"> will be </w:t>
      </w:r>
      <w:r w:rsidR="00844BDA">
        <w:t>looped back</w:t>
      </w:r>
      <w:r>
        <w:t xml:space="preserve"> to each output.</w:t>
      </w:r>
    </w:p>
    <w:p w:rsidR="00F32858" w:rsidRPr="004A209D" w:rsidRDefault="00F32858" w:rsidP="00F32858">
      <w:pPr>
        <w:pStyle w:val="Heading4"/>
      </w:pPr>
      <w:r>
        <w:t xml:space="preserve">Analog Audio </w:t>
      </w:r>
      <w:r w:rsidRPr="004A209D">
        <w:t xml:space="preserve">Request </w:t>
      </w:r>
    </w:p>
    <w:p w:rsidR="00F32858" w:rsidRDefault="00F32858" w:rsidP="00F32858">
      <w:r>
        <w:t xml:space="preserve">The </w:t>
      </w:r>
      <w:r w:rsidRPr="001E7496">
        <w:t xml:space="preserve">Analog </w:t>
      </w:r>
      <w:r>
        <w:t xml:space="preserve">Audio Request Message is sent by the TE to establish or </w:t>
      </w:r>
      <w:r w:rsidR="00844BDA">
        <w:t>dissolve</w:t>
      </w:r>
      <w:r w:rsidR="00844BDA" w:rsidRPr="00844BDA">
        <w:t xml:space="preserve"> </w:t>
      </w:r>
      <w:r>
        <w:t xml:space="preserve">a loopback connection according to the test procedure. </w:t>
      </w:r>
      <w:r w:rsidRPr="001A13B7">
        <w:t xml:space="preserve">If the connection request matches the current state, the response is </w:t>
      </w:r>
      <w:r w:rsidR="003F6B59">
        <w:t>sent</w:t>
      </w:r>
      <w:r w:rsidRPr="001A13B7">
        <w:t xml:space="preserve"> </w:t>
      </w:r>
      <w:r>
        <w:t>with no change of</w:t>
      </w:r>
      <w:r w:rsidR="003F6B59">
        <w:t xml:space="preserve"> </w:t>
      </w:r>
      <w:r w:rsidR="00506E04">
        <w:t>application</w:t>
      </w:r>
      <w:r>
        <w:t xml:space="preserve"> state</w:t>
      </w:r>
      <w:r w:rsidRPr="001A13B7">
        <w:t>.</w:t>
      </w:r>
      <w:r w:rsidR="00844BDA">
        <w:t xml:space="preserve"> If the source </w:t>
      </w:r>
      <w:r w:rsidR="0045000C">
        <w:t xml:space="preserve">string </w:t>
      </w:r>
      <w:r w:rsidR="00844BDA">
        <w:t xml:space="preserve">is valid and the sink is </w:t>
      </w:r>
      <w:r w:rsidR="000B228E">
        <w:t xml:space="preserve">the </w:t>
      </w:r>
      <w:r w:rsidR="0045000C">
        <w:t>“ALL”</w:t>
      </w:r>
      <w:r w:rsidR="00844BDA">
        <w:t xml:space="preserve"> string, all connections to the source are dissolved</w:t>
      </w:r>
      <w:r w:rsidR="0045000C">
        <w:t xml:space="preserve"> for a </w:t>
      </w:r>
      <w:r w:rsidR="0045000C" w:rsidRPr="004F3A65">
        <w:rPr>
          <w:i/>
        </w:rPr>
        <w:t>DISCONNECT</w:t>
      </w:r>
      <w:r w:rsidR="0045000C">
        <w:t xml:space="preserve"> request or all outputs are connected to the source for a </w:t>
      </w:r>
      <w:r w:rsidR="0045000C" w:rsidRPr="004F3A65">
        <w:rPr>
          <w:i/>
        </w:rPr>
        <w:t>CONNECT</w:t>
      </w:r>
      <w:r w:rsidR="0045000C">
        <w:t xml:space="preserve"> request</w:t>
      </w:r>
      <w:r w:rsidR="00844BDA">
        <w:t>.</w:t>
      </w:r>
    </w:p>
    <w:p w:rsidR="00F32858" w:rsidRPr="00755E11" w:rsidRDefault="00F32858" w:rsidP="00F32858">
      <w:pPr>
        <w:pStyle w:val="rststyle-codeblock"/>
        <w:framePr w:wrap="auto" w:vAnchor="margin" w:yAlign="inline"/>
        <w:pBdr>
          <w:top w:val="single" w:sz="2" w:space="0" w:color="000000"/>
        </w:pBdr>
      </w:pPr>
      <w:r w:rsidRPr="00755E11">
        <w:t xml:space="preserve">message </w:t>
      </w:r>
      <w:r w:rsidRPr="001E7496">
        <w:t>Analog</w:t>
      </w:r>
      <w:r>
        <w:t>Audio</w:t>
      </w:r>
      <w:r w:rsidRPr="00755E11">
        <w:t>Request {</w:t>
      </w:r>
    </w:p>
    <w:p w:rsidR="00F32858" w:rsidRPr="00755E11" w:rsidRDefault="00F32858" w:rsidP="00F32858">
      <w:pPr>
        <w:pStyle w:val="rststyle-codeblock"/>
        <w:framePr w:wrap="auto" w:vAnchor="margin" w:yAlign="inline"/>
        <w:pBdr>
          <w:top w:val="single" w:sz="2" w:space="0" w:color="000000"/>
        </w:pBdr>
      </w:pPr>
      <w:r w:rsidRPr="00755E11">
        <w:tab/>
        <w:t>enum RequestTypeT {</w:t>
      </w:r>
      <w:r>
        <w:br/>
      </w:r>
      <w:r w:rsidRPr="00755E11">
        <w:tab/>
      </w:r>
      <w:r w:rsidRPr="00755E11">
        <w:tab/>
      </w:r>
      <w:r>
        <w:t>DISCONNECT</w:t>
      </w:r>
      <w:r w:rsidRPr="00755E11">
        <w:tab/>
      </w:r>
      <w:r w:rsidRPr="00755E11">
        <w:tab/>
      </w:r>
      <w:r w:rsidRPr="00755E11">
        <w:tab/>
        <w:t>= 0;</w:t>
      </w:r>
      <w:r>
        <w:br/>
      </w:r>
      <w:r w:rsidR="00106AD3" w:rsidRPr="00755E11">
        <w:tab/>
      </w:r>
      <w:r w:rsidR="00106AD3" w:rsidRPr="00755E11">
        <w:tab/>
      </w:r>
      <w:r w:rsidR="00106AD3">
        <w:t>CONNECT</w:t>
      </w:r>
      <w:r w:rsidR="00106AD3" w:rsidRPr="00755E11">
        <w:tab/>
      </w:r>
      <w:r w:rsidR="00106AD3" w:rsidRPr="00755E11">
        <w:tab/>
      </w:r>
      <w:r w:rsidR="00106AD3" w:rsidRPr="00755E11">
        <w:tab/>
        <w:t>= 1;</w:t>
      </w:r>
      <w:r w:rsidR="00106AD3">
        <w:br/>
      </w:r>
      <w:r w:rsidR="00106AD3" w:rsidRPr="00755E11">
        <w:tab/>
      </w:r>
      <w:r w:rsidR="00106AD3" w:rsidRPr="00755E11">
        <w:tab/>
      </w:r>
      <w:r w:rsidR="00106AD3">
        <w:t>REPORT</w:t>
      </w:r>
      <w:r w:rsidR="00106AD3" w:rsidRPr="00755E11">
        <w:tab/>
      </w:r>
      <w:r w:rsidR="00106AD3" w:rsidRPr="00755E11">
        <w:tab/>
      </w:r>
      <w:r w:rsidR="00106AD3" w:rsidRPr="00755E11">
        <w:tab/>
        <w:t xml:space="preserve">= </w:t>
      </w:r>
      <w:r w:rsidR="00431CCD">
        <w:t>2</w:t>
      </w:r>
      <w:r w:rsidR="00106AD3" w:rsidRPr="00755E11">
        <w:t>;</w:t>
      </w:r>
      <w:r w:rsidR="00106AD3">
        <w:br/>
      </w:r>
      <w:r w:rsidRPr="00755E11">
        <w:tab/>
        <w:t>}</w:t>
      </w:r>
    </w:p>
    <w:p w:rsidR="00F32858" w:rsidRPr="00755E11" w:rsidRDefault="00F32858" w:rsidP="00F32858">
      <w:pPr>
        <w:pStyle w:val="rststyle-codeblock"/>
        <w:framePr w:wrap="auto" w:vAnchor="margin" w:yAlign="inline"/>
        <w:pBdr>
          <w:top w:val="single" w:sz="2" w:space="0" w:color="000000"/>
        </w:pBdr>
      </w:pPr>
      <w:r w:rsidRPr="00755E11">
        <w:tab/>
        <w:t xml:space="preserve">required RequestTypeT </w:t>
      </w:r>
      <w:r w:rsidR="00C74F0D">
        <w:tab/>
      </w:r>
      <w:r w:rsidRPr="00755E11">
        <w:t xml:space="preserve">requestType </w:t>
      </w:r>
      <w:r w:rsidR="00C74F0D">
        <w:tab/>
      </w:r>
      <w:r w:rsidRPr="00755E11">
        <w:t xml:space="preserve">= </w:t>
      </w:r>
      <w:r>
        <w:t>1</w:t>
      </w:r>
      <w:r w:rsidRPr="00755E11">
        <w:t xml:space="preserve"> [default = DISCONNECT];</w:t>
      </w:r>
    </w:p>
    <w:p w:rsidR="00C74F0D" w:rsidRPr="00755E11" w:rsidRDefault="00C74F0D" w:rsidP="00C74F0D">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ab/>
      </w:r>
      <w:r>
        <w:tab/>
      </w:r>
      <w:r w:rsidR="00CD1F84">
        <w:t>sink</w:t>
      </w:r>
      <w:r>
        <w:tab/>
      </w:r>
      <w:r>
        <w:tab/>
      </w:r>
      <w:r w:rsidR="00CD1F84">
        <w:tab/>
      </w:r>
      <w:r w:rsidRPr="00755E11">
        <w:t xml:space="preserve">= </w:t>
      </w:r>
      <w:r>
        <w:t>2</w:t>
      </w:r>
      <w:r w:rsidRPr="00755E11">
        <w:t xml:space="preserve"> [default = </w:t>
      </w:r>
      <w:r>
        <w:t>“ALL”</w:t>
      </w:r>
      <w:r w:rsidRPr="00755E11">
        <w:t>];</w:t>
      </w:r>
    </w:p>
    <w:p w:rsidR="00F32858" w:rsidRPr="00755E11" w:rsidRDefault="00F32858" w:rsidP="00F32858">
      <w:pPr>
        <w:pStyle w:val="rststyle-codeblock"/>
        <w:framePr w:wrap="auto" w:vAnchor="margin" w:yAlign="inline"/>
        <w:pBdr>
          <w:top w:val="single" w:sz="2" w:space="0" w:color="000000"/>
        </w:pBdr>
      </w:pPr>
      <w:r w:rsidRPr="00755E11">
        <w:tab/>
      </w:r>
      <w:r w:rsidR="00CD1F84">
        <w:t>optional</w:t>
      </w:r>
      <w:r w:rsidRPr="00755E11">
        <w:t xml:space="preserve"> </w:t>
      </w:r>
      <w:r>
        <w:t>string</w:t>
      </w:r>
      <w:r w:rsidRPr="00755E11">
        <w:t xml:space="preserve"> </w:t>
      </w:r>
      <w:r w:rsidR="00C74F0D">
        <w:tab/>
      </w:r>
      <w:r w:rsidR="00C74F0D">
        <w:tab/>
      </w:r>
      <w:r w:rsidR="00CD1F84">
        <w:t>source</w:t>
      </w:r>
      <w:r w:rsidR="00CD1F84" w:rsidRPr="00755E11">
        <w:t xml:space="preserve">  </w:t>
      </w:r>
      <w:r w:rsidR="00C74F0D">
        <w:tab/>
      </w:r>
      <w:r w:rsidR="00CD1F84">
        <w:tab/>
      </w:r>
      <w:r w:rsidRPr="00755E11">
        <w:t xml:space="preserve">= </w:t>
      </w:r>
      <w:r w:rsidR="00C74F0D">
        <w:t>3</w:t>
      </w:r>
      <w:r>
        <w:t xml:space="preserve"> [default = “”</w:t>
      </w:r>
      <w:r w:rsidRPr="00755E11">
        <w:t>];</w:t>
      </w:r>
    </w:p>
    <w:p w:rsidR="00F32858" w:rsidRPr="009E43E6" w:rsidRDefault="00F32858" w:rsidP="00F32858">
      <w:pPr>
        <w:pStyle w:val="rststyle-codeblock"/>
        <w:framePr w:wrap="auto" w:vAnchor="margin" w:yAlign="inline"/>
        <w:pBdr>
          <w:top w:val="single" w:sz="2" w:space="0" w:color="000000"/>
        </w:pBdr>
      </w:pPr>
      <w:r w:rsidRPr="00755E11">
        <w:t>}</w:t>
      </w:r>
    </w:p>
    <w:p w:rsidR="00F32858" w:rsidRPr="00755E11" w:rsidRDefault="00F32858" w:rsidP="00F32858">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F32858" w:rsidRPr="00755E11" w:rsidTr="009D678E">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rsidR="00F32858" w:rsidRPr="00755E11" w:rsidRDefault="00F32858" w:rsidP="009D678E">
            <w:pPr>
              <w:spacing w:before="0" w:after="0" w:line="240" w:lineRule="auto"/>
            </w:pPr>
            <w:r w:rsidRPr="00755E11">
              <w:t>Name</w:t>
            </w:r>
          </w:p>
        </w:tc>
        <w:tc>
          <w:tcPr>
            <w:tcW w:w="7638" w:type="dxa"/>
            <w:vAlign w:val="center"/>
          </w:tcPr>
          <w:p w:rsidR="00F32858" w:rsidRPr="00755E11" w:rsidRDefault="00F32858" w:rsidP="009D678E">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3F6B59" w:rsidRPr="00755E11"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3F6B59" w:rsidRPr="00755E11" w:rsidRDefault="003F6B59" w:rsidP="005B7267">
            <w:pPr>
              <w:spacing w:before="0" w:after="0" w:line="240" w:lineRule="auto"/>
            </w:pPr>
            <w:r w:rsidRPr="003F6B59">
              <w:t>CONNECT</w:t>
            </w:r>
          </w:p>
        </w:tc>
        <w:tc>
          <w:tcPr>
            <w:tcW w:w="7668" w:type="dxa"/>
            <w:gridSpan w:val="2"/>
            <w:vAlign w:val="center"/>
          </w:tcPr>
          <w:p w:rsidR="003F6B59"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AA38C9">
              <w:rPr>
                <w:rFonts w:eastAsiaTheme="minorEastAsia"/>
              </w:rPr>
              <w:t xml:space="preserve">CONNECT </w:t>
            </w:r>
            <w:r>
              <w:rPr>
                <w:rFonts w:eastAsiaTheme="minorEastAsia"/>
              </w:rPr>
              <w:t xml:space="preserve">request tells the </w:t>
            </w:r>
            <w:r w:rsidR="00431CCD">
              <w:rPr>
                <w:rFonts w:eastAsiaTheme="minorEastAsia"/>
              </w:rPr>
              <w:t xml:space="preserve">MPS </w:t>
            </w:r>
            <w:r>
              <w:rPr>
                <w:rFonts w:eastAsiaTheme="minorEastAsia"/>
              </w:rPr>
              <w:t xml:space="preserve"> to loop back the source signal to the sink output</w:t>
            </w:r>
          </w:p>
        </w:tc>
      </w:tr>
      <w:tr w:rsidR="00106AD3" w:rsidRPr="00755E11"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106AD3" w:rsidRPr="00755E11" w:rsidRDefault="00106AD3" w:rsidP="00945050">
            <w:pPr>
              <w:spacing w:before="0" w:after="0" w:line="240" w:lineRule="auto"/>
            </w:pPr>
            <w:r w:rsidRPr="003F6B59">
              <w:t>DISCONNECT</w:t>
            </w:r>
          </w:p>
        </w:tc>
        <w:tc>
          <w:tcPr>
            <w:tcW w:w="7668" w:type="dxa"/>
            <w:gridSpan w:val="2"/>
            <w:vAlign w:val="center"/>
          </w:tcPr>
          <w:p w:rsidR="00106AD3" w:rsidRPr="00755E11" w:rsidRDefault="00106AD3" w:rsidP="00106AD3">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DISCONNECT </w:t>
            </w:r>
            <w:r w:rsidRPr="003F6B59">
              <w:rPr>
                <w:rFonts w:eastAsiaTheme="minorEastAsia"/>
              </w:rPr>
              <w:t xml:space="preserve">request tells the </w:t>
            </w:r>
            <w:r w:rsidR="00431CCD">
              <w:rPr>
                <w:rFonts w:eastAsiaTheme="minorEastAsia"/>
              </w:rPr>
              <w:t>MPS</w:t>
            </w:r>
            <w:r w:rsidR="00431CCD"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F32858" w:rsidRPr="00755E11"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F32858" w:rsidRPr="00755E11" w:rsidRDefault="00106AD3" w:rsidP="009D678E">
            <w:pPr>
              <w:spacing w:before="0" w:after="0" w:line="240" w:lineRule="auto"/>
            </w:pPr>
            <w:r>
              <w:t>REPORT</w:t>
            </w:r>
          </w:p>
        </w:tc>
        <w:tc>
          <w:tcPr>
            <w:tcW w:w="7668" w:type="dxa"/>
            <w:gridSpan w:val="2"/>
            <w:vAlign w:val="center"/>
          </w:tcPr>
          <w:p w:rsidR="00F32858" w:rsidRPr="00755E11" w:rsidRDefault="003F6B59" w:rsidP="00431CC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00106AD3" w:rsidRPr="00106AD3">
              <w:rPr>
                <w:rFonts w:eastAsiaTheme="minorEastAsia"/>
              </w:rPr>
              <w:t xml:space="preserve">REPORT </w:t>
            </w:r>
            <w:r w:rsidRPr="003F6B59">
              <w:rPr>
                <w:rFonts w:eastAsiaTheme="minorEastAsia"/>
              </w:rPr>
              <w:t xml:space="preserve">request tells the </w:t>
            </w:r>
            <w:r w:rsidR="00431CCD" w:rsidRPr="00431CCD">
              <w:rPr>
                <w:rFonts w:eastAsiaTheme="minorEastAsia"/>
              </w:rPr>
              <w:t xml:space="preserve">MPS  </w:t>
            </w:r>
            <w:r w:rsidRPr="003F6B59">
              <w:rPr>
                <w:rFonts w:eastAsiaTheme="minorEastAsia"/>
              </w:rPr>
              <w:t xml:space="preserve">to </w:t>
            </w:r>
            <w:r w:rsidR="00431CCD">
              <w:rPr>
                <w:rFonts w:eastAsiaTheme="minorEastAsia"/>
              </w:rPr>
              <w:t>respond with a configuration report</w:t>
            </w:r>
          </w:p>
        </w:tc>
      </w:tr>
      <w:tr w:rsidR="00C74F0D" w:rsidRPr="00755E11"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C74F0D" w:rsidRPr="00755E11" w:rsidRDefault="00C74F0D" w:rsidP="00945050">
            <w:pPr>
              <w:spacing w:before="0" w:after="0" w:line="240" w:lineRule="auto"/>
            </w:pPr>
            <w:r>
              <w:t>sink</w:t>
            </w:r>
          </w:p>
        </w:tc>
        <w:tc>
          <w:tcPr>
            <w:tcW w:w="7668" w:type="dxa"/>
            <w:gridSpan w:val="2"/>
            <w:vAlign w:val="center"/>
          </w:tcPr>
          <w:p w:rsidR="00C74F0D" w:rsidRPr="00755E11" w:rsidRDefault="00C74F0D"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rPr>
                <w:rFonts w:eastAsiaTheme="minorEastAsia"/>
              </w:rPr>
              <w:t xml:space="preserve"> referenced by the device names below</w:t>
            </w:r>
          </w:p>
        </w:tc>
      </w:tr>
      <w:tr w:rsidR="00F32858" w:rsidRPr="00755E11" w:rsidTr="009D67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F32858" w:rsidRPr="00755E11" w:rsidRDefault="00F32858" w:rsidP="009D678E">
            <w:pPr>
              <w:spacing w:before="0" w:after="0" w:line="240" w:lineRule="auto"/>
            </w:pPr>
            <w:r w:rsidRPr="001C2639">
              <w:t xml:space="preserve">source  </w:t>
            </w:r>
          </w:p>
        </w:tc>
        <w:tc>
          <w:tcPr>
            <w:tcW w:w="7668" w:type="dxa"/>
            <w:gridSpan w:val="2"/>
            <w:vAlign w:val="center"/>
          </w:tcPr>
          <w:p w:rsidR="00F32858" w:rsidRPr="00755E11" w:rsidRDefault="00F32858" w:rsidP="009D67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CD1F84">
              <w:rPr>
                <w:rFonts w:eastAsiaTheme="minorEastAsia"/>
              </w:rPr>
              <w:t xml:space="preserve"> (</w:t>
            </w:r>
            <w:r w:rsidR="00CD1F84" w:rsidRPr="00CD1F84">
              <w:rPr>
                <w:rFonts w:eastAsiaTheme="minorEastAsia"/>
              </w:rPr>
              <w:t>ignored if present for DISCONNECT or REPORT requests)</w:t>
            </w:r>
            <w:r w:rsidR="0072371E">
              <w:t xml:space="preserve"> </w:t>
            </w:r>
            <w:r w:rsidR="0072371E" w:rsidRPr="0072371E">
              <w:rPr>
                <w:rFonts w:eastAsiaTheme="minorEastAsia"/>
              </w:rPr>
              <w:t>referenced by the device names below</w:t>
            </w:r>
            <w:r w:rsidR="00CD1F84" w:rsidRPr="00CD1F84">
              <w:rPr>
                <w:rFonts w:eastAsiaTheme="minorEastAsia"/>
              </w:rPr>
              <w:tab/>
            </w:r>
          </w:p>
        </w:tc>
      </w:tr>
    </w:tbl>
    <w:p w:rsidR="00F32858" w:rsidRPr="007B5CB8" w:rsidRDefault="00F32858" w:rsidP="00F32858">
      <w:pPr>
        <w:pStyle w:val="Caption"/>
      </w:pPr>
      <w:r w:rsidRPr="009141E6">
        <w:t xml:space="preserve">Table </w:t>
      </w:r>
      <w:fldSimple w:instr=" SEQ Table \* ARABIC ">
        <w:r w:rsidR="00DE59B7">
          <w:rPr>
            <w:noProof/>
          </w:rPr>
          <w:t>5</w:t>
        </w:r>
      </w:fldSimple>
      <w:r w:rsidRPr="009141E6">
        <w:t xml:space="preserve"> </w:t>
      </w:r>
      <w:r w:rsidRPr="001E7496">
        <w:t>Analog</w:t>
      </w:r>
      <w:r>
        <w:t>Audio</w:t>
      </w:r>
      <w:r w:rsidRPr="00036565">
        <w:t xml:space="preserve">Request </w:t>
      </w:r>
      <w:r>
        <w:t>M</w:t>
      </w:r>
      <w:r w:rsidRPr="009141E6">
        <w:t xml:space="preserve">essage </w:t>
      </w:r>
    </w:p>
    <w:p w:rsidR="00F32858" w:rsidRPr="00855567" w:rsidRDefault="00F32858" w:rsidP="00F32858">
      <w:pPr>
        <w:pStyle w:val="Heading4"/>
      </w:pPr>
      <w:r w:rsidRPr="001E7496">
        <w:t xml:space="preserve">Analog </w:t>
      </w:r>
      <w:r>
        <w:t>Audio</w:t>
      </w:r>
      <w:r w:rsidRPr="001E7496">
        <w:t xml:space="preserve"> </w:t>
      </w:r>
      <w:r w:rsidRPr="004A209D">
        <w:t>Response</w:t>
      </w:r>
    </w:p>
    <w:p w:rsidR="00F32858" w:rsidRDefault="00F32858" w:rsidP="00F32858">
      <w:pPr>
        <w:keepNext/>
      </w:pPr>
      <w:r>
        <w:t xml:space="preserve">The </w:t>
      </w:r>
      <w:r w:rsidRPr="00F671FB">
        <w:t xml:space="preserve">Analog </w:t>
      </w:r>
      <w:r>
        <w:t>Audio</w:t>
      </w:r>
      <w:r w:rsidRPr="00F671FB">
        <w:t xml:space="preserve"> </w:t>
      </w:r>
      <w:r w:rsidRPr="00EA2D36">
        <w:t xml:space="preserve">Response </w:t>
      </w:r>
      <w:r>
        <w:t xml:space="preserve">Message is sent by the MPS to </w:t>
      </w:r>
      <w:r w:rsidR="00E027E5">
        <w:t xml:space="preserve">report the state of the connection after </w:t>
      </w:r>
      <w:r w:rsidR="00332B03">
        <w:t xml:space="preserve">a </w:t>
      </w:r>
      <w:r w:rsidR="00332B03" w:rsidRPr="00332B03">
        <w:rPr>
          <w:i/>
        </w:rPr>
        <w:t>CONNECT</w:t>
      </w:r>
      <w:r w:rsidR="00332B03">
        <w:t xml:space="preserve"> or </w:t>
      </w:r>
      <w:r w:rsidR="00332B03" w:rsidRPr="00332B03">
        <w:rPr>
          <w:i/>
        </w:rPr>
        <w:t>DISCONNECT</w:t>
      </w:r>
      <w:r w:rsidR="00E027E5">
        <w:t xml:space="preserve"> request is processed</w:t>
      </w:r>
      <w:r>
        <w:t>.</w:t>
      </w:r>
      <w:r w:rsidR="0059147A">
        <w:t xml:space="preserve"> In addition if the request was a </w:t>
      </w:r>
      <w:r w:rsidR="0059147A" w:rsidRPr="004F3A65">
        <w:rPr>
          <w:i/>
        </w:rPr>
        <w:t>REPORT</w:t>
      </w:r>
      <w:r w:rsidR="0059147A">
        <w:t xml:space="preserve"> type and the </w:t>
      </w:r>
      <w:r w:rsidR="0059147A">
        <w:lastRenderedPageBreak/>
        <w:t>sink parameter is a single output the connection status for that sink is sent.</w:t>
      </w:r>
      <w:r w:rsidR="009B786F">
        <w:t xml:space="preserve"> </w:t>
      </w:r>
      <w:r w:rsidR="0059147A">
        <w:t>If</w:t>
      </w:r>
      <w:r w:rsidR="0059147A" w:rsidRPr="0059147A">
        <w:t xml:space="preserve"> the request was a </w:t>
      </w:r>
      <w:r w:rsidR="0059147A" w:rsidRPr="004F3A65">
        <w:rPr>
          <w:i/>
        </w:rPr>
        <w:t>REPORT</w:t>
      </w:r>
      <w:r w:rsidR="0059147A" w:rsidRPr="0059147A">
        <w:t xml:space="preserve"> type and the sink parameter is </w:t>
      </w:r>
      <w:r w:rsidR="00C74F0D">
        <w:t>“ALL”</w:t>
      </w:r>
      <w:r w:rsidR="00506E04">
        <w:t>,</w:t>
      </w:r>
      <w:r w:rsidR="00C74F0D">
        <w:t xml:space="preserve"> </w:t>
      </w:r>
      <w:r w:rsidR="0059147A" w:rsidRPr="0059147A">
        <w:t xml:space="preserve">the connection status for </w:t>
      </w:r>
      <w:r w:rsidR="00C74F0D">
        <w:t>each</w:t>
      </w:r>
      <w:r w:rsidR="0059147A" w:rsidRPr="0059147A">
        <w:t xml:space="preserve"> sink is sent</w:t>
      </w:r>
      <w:r w:rsidR="00C74F0D">
        <w:t>.</w:t>
      </w:r>
    </w:p>
    <w:p w:rsidR="00F32858" w:rsidRDefault="00F32858" w:rsidP="00F32858">
      <w:pPr>
        <w:pStyle w:val="rststyle-codeblock"/>
        <w:framePr w:wrap="around"/>
      </w:pPr>
      <w:r w:rsidRPr="007526A8">
        <w:t xml:space="preserve">message </w:t>
      </w:r>
      <w:r w:rsidRPr="001E7496">
        <w:t>Analog</w:t>
      </w:r>
      <w:r>
        <w:t>Audio</w:t>
      </w:r>
      <w:r w:rsidRPr="007526A8">
        <w:t>Response {</w:t>
      </w:r>
    </w:p>
    <w:p w:rsidR="004D76C5" w:rsidRDefault="004D76C5" w:rsidP="004D76C5">
      <w:pPr>
        <w:pStyle w:val="rststyle-codeblock"/>
        <w:framePr w:wrap="around"/>
      </w:pPr>
      <w:r w:rsidRPr="004D76C5">
        <w:tab/>
        <w:t xml:space="preserve">enum </w:t>
      </w:r>
      <w:r w:rsidR="008A6EA4">
        <w:t>Connection</w:t>
      </w:r>
      <w:r>
        <w:t>State</w:t>
      </w:r>
      <w:r w:rsidRPr="004D76C5">
        <w:t>T {</w:t>
      </w:r>
      <w:r w:rsidRPr="004D76C5">
        <w:br/>
      </w:r>
      <w:r w:rsidRPr="004D76C5">
        <w:tab/>
      </w:r>
      <w:r w:rsidRPr="004D76C5">
        <w:tab/>
        <w:t>DISCONNECT</w:t>
      </w:r>
      <w:r>
        <w:t>ED</w:t>
      </w:r>
      <w:r>
        <w:tab/>
      </w:r>
      <w:r>
        <w:tab/>
      </w:r>
      <w:r w:rsidRPr="004D76C5">
        <w:t>= 0;</w:t>
      </w:r>
      <w:r w:rsidRPr="004D76C5">
        <w:br/>
      </w:r>
      <w:r w:rsidRPr="004D76C5">
        <w:tab/>
      </w:r>
      <w:r w:rsidRPr="004D76C5">
        <w:tab/>
        <w:t>CONNECT</w:t>
      </w:r>
      <w:r>
        <w:t>ED</w:t>
      </w:r>
      <w:r w:rsidRPr="004D76C5">
        <w:tab/>
      </w:r>
      <w:r w:rsidRPr="004D76C5">
        <w:tab/>
      </w:r>
      <w:r w:rsidRPr="004D76C5">
        <w:tab/>
        <w:t>= 1;</w:t>
      </w:r>
      <w:r w:rsidRPr="004D76C5">
        <w:br/>
      </w:r>
      <w:r w:rsidRPr="004D76C5">
        <w:tab/>
        <w:t>}</w:t>
      </w:r>
    </w:p>
    <w:p w:rsidR="008A6EA4" w:rsidRDefault="008A6EA4" w:rsidP="004D76C5">
      <w:pPr>
        <w:pStyle w:val="rststyle-codeblock"/>
        <w:framePr w:wrap="around"/>
      </w:pPr>
      <w:r>
        <w:tab/>
        <w:t>Message OutputStatus {</w:t>
      </w:r>
    </w:p>
    <w:p w:rsidR="008A6EA4" w:rsidRPr="004D76C5" w:rsidRDefault="008A6EA4" w:rsidP="008A6EA4">
      <w:pPr>
        <w:pStyle w:val="rststyle-codeblock"/>
        <w:framePr w:wrap="around"/>
      </w:pPr>
      <w:r>
        <w:tab/>
      </w:r>
      <w:r>
        <w:tab/>
        <w:t xml:space="preserve">required string sink </w:t>
      </w:r>
      <w:r>
        <w:tab/>
        <w:t>= 1;</w:t>
      </w:r>
    </w:p>
    <w:p w:rsidR="008A6EA4" w:rsidRDefault="008A6EA4" w:rsidP="008A6EA4">
      <w:pPr>
        <w:pStyle w:val="rststyle-codeblock"/>
        <w:framePr w:wrap="around"/>
      </w:pPr>
      <w:r>
        <w:tab/>
      </w:r>
      <w:r>
        <w:tab/>
        <w:t xml:space="preserve">required string source </w:t>
      </w:r>
      <w:r>
        <w:tab/>
        <w:t xml:space="preserve">= 2 </w:t>
      </w:r>
      <w:r w:rsidRPr="008A6EA4">
        <w:t>[default = “”]</w:t>
      </w:r>
      <w:r>
        <w:t>;</w:t>
      </w:r>
    </w:p>
    <w:p w:rsidR="004D76C5" w:rsidRDefault="008A6EA4" w:rsidP="008A6EA4">
      <w:pPr>
        <w:pStyle w:val="rststyle-codeblock"/>
        <w:framePr w:wrap="around"/>
      </w:pPr>
      <w:r>
        <w:tab/>
      </w:r>
      <w:r>
        <w:tab/>
        <w:t>required</w:t>
      </w:r>
      <w:r w:rsidR="004D76C5" w:rsidRPr="004D76C5">
        <w:t xml:space="preserve"> </w:t>
      </w:r>
      <w:r w:rsidRPr="008A6EA4">
        <w:t xml:space="preserve">ConnectionStateT </w:t>
      </w:r>
      <w:r>
        <w:t>state</w:t>
      </w:r>
      <w:r w:rsidRPr="008A6EA4">
        <w:t xml:space="preserve"> </w:t>
      </w:r>
      <w:r w:rsidR="004D76C5" w:rsidRPr="004D76C5">
        <w:t xml:space="preserve">= </w:t>
      </w:r>
      <w:r w:rsidR="00C74F0D">
        <w:t>3</w:t>
      </w:r>
      <w:r w:rsidR="004D76C5" w:rsidRPr="004D76C5">
        <w:t xml:space="preserve"> [default = DISCONNECT</w:t>
      </w:r>
      <w:r w:rsidR="004D76C5">
        <w:t>ED</w:t>
      </w:r>
      <w:r w:rsidR="004D76C5" w:rsidRPr="004D76C5">
        <w:t>];</w:t>
      </w:r>
    </w:p>
    <w:p w:rsidR="008A6EA4" w:rsidRDefault="008A6EA4" w:rsidP="008A6EA4">
      <w:pPr>
        <w:pStyle w:val="rststyle-codeblock"/>
        <w:framePr w:wrap="around"/>
        <w:ind w:firstLine="720"/>
      </w:pPr>
      <w:r>
        <w:t>}</w:t>
      </w:r>
    </w:p>
    <w:p w:rsidR="008A6EA4" w:rsidRPr="004D76C5" w:rsidRDefault="008A6EA4" w:rsidP="008A6EA4">
      <w:pPr>
        <w:pStyle w:val="rststyle-codeblock"/>
        <w:framePr w:wrap="around"/>
        <w:ind w:firstLine="720"/>
      </w:pPr>
      <w:r>
        <w:t xml:space="preserve">repeated </w:t>
      </w:r>
      <w:r w:rsidRPr="008A6EA4">
        <w:t>OutputStatus</w:t>
      </w:r>
      <w:r>
        <w:t xml:space="preserve"> loopback = 1;</w:t>
      </w:r>
    </w:p>
    <w:p w:rsidR="00F32858" w:rsidRPr="00EA2D36" w:rsidRDefault="00F32858" w:rsidP="00F32858">
      <w:pPr>
        <w:pStyle w:val="rststyle-codeblock"/>
        <w:framePr w:wrap="around"/>
        <w:rPr>
          <w:b/>
        </w:rPr>
      </w:pPr>
      <w:r w:rsidRPr="007526A8">
        <w:t>}</w:t>
      </w:r>
      <w:r>
        <w:br/>
      </w:r>
    </w:p>
    <w:p w:rsidR="00F32858" w:rsidRDefault="00F32858" w:rsidP="00F32858"/>
    <w:tbl>
      <w:tblPr>
        <w:tblStyle w:val="LightList-Accent1"/>
        <w:tblW w:w="9638" w:type="dxa"/>
        <w:tblLayout w:type="fixed"/>
        <w:tblLook w:val="04A0" w:firstRow="1" w:lastRow="0" w:firstColumn="1" w:lastColumn="0" w:noHBand="0" w:noVBand="1"/>
      </w:tblPr>
      <w:tblGrid>
        <w:gridCol w:w="2376"/>
        <w:gridCol w:w="7262"/>
      </w:tblGrid>
      <w:tr w:rsidR="00F32858" w:rsidRPr="009141E6" w:rsidTr="009B7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F32858" w:rsidRPr="009141E6" w:rsidRDefault="00F32858" w:rsidP="009D678E">
            <w:pPr>
              <w:spacing w:after="0" w:line="240" w:lineRule="auto"/>
              <w:rPr>
                <w:lang w:eastAsia="zh-CN" w:bidi="hi-IN"/>
              </w:rPr>
            </w:pPr>
            <w:r w:rsidRPr="009141E6">
              <w:t>Field</w:t>
            </w:r>
          </w:p>
        </w:tc>
        <w:tc>
          <w:tcPr>
            <w:tcW w:w="7262" w:type="dxa"/>
            <w:hideMark/>
          </w:tcPr>
          <w:p w:rsidR="00F32858" w:rsidRPr="009141E6" w:rsidRDefault="00F32858" w:rsidP="009D678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4F3A65" w:rsidRPr="009141E6"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4F3A65" w:rsidRPr="006027B4" w:rsidRDefault="0072371E" w:rsidP="000B228E">
            <w:r>
              <w:t>loopback</w:t>
            </w:r>
          </w:p>
        </w:tc>
        <w:tc>
          <w:tcPr>
            <w:tcW w:w="7262" w:type="dxa"/>
          </w:tcPr>
          <w:p w:rsidR="004F3A65" w:rsidRDefault="004F3A65" w:rsidP="0072371E">
            <w:pPr>
              <w:cnfStyle w:val="000000100000" w:firstRow="0" w:lastRow="0" w:firstColumn="0" w:lastColumn="0" w:oddVBand="0" w:evenVBand="0" w:oddHBand="1" w:evenHBand="0" w:firstRowFirstColumn="0" w:firstRowLastColumn="0" w:lastRowFirstColumn="0" w:lastRowLastColumn="0"/>
            </w:pPr>
            <w:r>
              <w:t>The status on a per sink basis identifying the sink and source, if any, along with the connection state</w:t>
            </w:r>
            <w:r w:rsidR="0072371E">
              <w:t xml:space="preserve"> for each Analog Input devices </w:t>
            </w:r>
            <w:r w:rsidR="0072371E">
              <w:rPr>
                <w:rFonts w:eastAsiaTheme="minorEastAsia"/>
              </w:rPr>
              <w:t>named below</w:t>
            </w:r>
            <w:r>
              <w:t xml:space="preserve">.  </w:t>
            </w:r>
          </w:p>
        </w:tc>
      </w:tr>
      <w:tr w:rsidR="004F3A65" w:rsidRPr="00755E11"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F3A65" w:rsidRPr="00755E11" w:rsidRDefault="004F3A65" w:rsidP="000B228E">
            <w:pPr>
              <w:spacing w:before="0" w:after="0" w:line="240" w:lineRule="auto"/>
            </w:pPr>
            <w:r>
              <w:t>sink</w:t>
            </w:r>
          </w:p>
        </w:tc>
        <w:tc>
          <w:tcPr>
            <w:tcW w:w="7262" w:type="dxa"/>
            <w:vAlign w:val="center"/>
          </w:tcPr>
          <w:p w:rsidR="004F3A65" w:rsidRPr="00755E11"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72371E">
              <w:t xml:space="preserve"> </w:t>
            </w:r>
            <w:r w:rsidR="0072371E" w:rsidRPr="0072371E">
              <w:rPr>
                <w:rFonts w:eastAsiaTheme="minorEastAsia"/>
              </w:rPr>
              <w:t>referenced by the device names below</w:t>
            </w:r>
          </w:p>
        </w:tc>
      </w:tr>
      <w:tr w:rsidR="004F3A65" w:rsidRPr="00755E11" w:rsidTr="000B228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F3A65" w:rsidRPr="00755E11" w:rsidRDefault="004F3A65" w:rsidP="000B228E">
            <w:pPr>
              <w:spacing w:before="0" w:after="0" w:line="240" w:lineRule="auto"/>
            </w:pPr>
            <w:r w:rsidRPr="001C2639">
              <w:t xml:space="preserve">source  </w:t>
            </w:r>
          </w:p>
        </w:tc>
        <w:tc>
          <w:tcPr>
            <w:tcW w:w="7262" w:type="dxa"/>
            <w:vAlign w:val="center"/>
          </w:tcPr>
          <w:p w:rsidR="004F3A65" w:rsidRPr="00755E11" w:rsidRDefault="004F3A65" w:rsidP="0072371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72371E">
              <w:t xml:space="preserve"> </w:t>
            </w:r>
            <w:r w:rsidR="0072371E" w:rsidRPr="0072371E">
              <w:rPr>
                <w:rFonts w:eastAsiaTheme="minorEastAsia"/>
              </w:rPr>
              <w:t>refe</w:t>
            </w:r>
            <w:r w:rsidR="0072371E">
              <w:rPr>
                <w:rFonts w:eastAsiaTheme="minorEastAsia"/>
              </w:rPr>
              <w:t>renced by the device names below</w:t>
            </w:r>
          </w:p>
        </w:tc>
      </w:tr>
      <w:tr w:rsidR="004F3A65" w:rsidRPr="00755E11" w:rsidTr="000B228E">
        <w:trPr>
          <w:trHeight w:val="493"/>
        </w:trPr>
        <w:tc>
          <w:tcPr>
            <w:cnfStyle w:val="001000000000" w:firstRow="0" w:lastRow="0" w:firstColumn="1" w:lastColumn="0" w:oddVBand="0" w:evenVBand="0" w:oddHBand="0" w:evenHBand="0" w:firstRowFirstColumn="0" w:firstRowLastColumn="0" w:lastRowFirstColumn="0" w:lastRowLastColumn="0"/>
            <w:tcW w:w="2376" w:type="dxa"/>
            <w:vAlign w:val="center"/>
          </w:tcPr>
          <w:p w:rsidR="004F3A65" w:rsidRPr="001C2639" w:rsidRDefault="004F3A65" w:rsidP="000B228E">
            <w:pPr>
              <w:spacing w:before="0" w:after="0" w:line="240" w:lineRule="auto"/>
            </w:pPr>
            <w:r w:rsidRPr="009B786F">
              <w:t>state</w:t>
            </w:r>
          </w:p>
        </w:tc>
        <w:tc>
          <w:tcPr>
            <w:tcW w:w="7262" w:type="dxa"/>
            <w:vAlign w:val="center"/>
          </w:tcPr>
          <w:p w:rsidR="004F3A65" w:rsidRDefault="004F3A65" w:rsidP="000B228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This is the connection state of the sink (</w:t>
            </w:r>
            <w:r w:rsidRPr="00332B03">
              <w:rPr>
                <w:rFonts w:eastAsiaTheme="minorEastAsia"/>
                <w:i/>
              </w:rPr>
              <w:t>CONNECTED</w:t>
            </w:r>
            <w:r>
              <w:rPr>
                <w:rFonts w:eastAsiaTheme="minorEastAsia"/>
              </w:rPr>
              <w:t xml:space="preserve"> or </w:t>
            </w:r>
            <w:r w:rsidRPr="00332B03">
              <w:rPr>
                <w:rFonts w:eastAsiaTheme="minorEastAsia"/>
                <w:i/>
              </w:rPr>
              <w:t>DISCONNECTED</w:t>
            </w:r>
            <w:r>
              <w:rPr>
                <w:rFonts w:eastAsiaTheme="minorEastAsia"/>
              </w:rPr>
              <w:t>)</w:t>
            </w:r>
          </w:p>
        </w:tc>
      </w:tr>
      <w:tr w:rsidR="00F32858" w:rsidRPr="009141E6" w:rsidTr="009B786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F32858" w:rsidRPr="00B56190" w:rsidRDefault="004D76C5" w:rsidP="009D678E">
            <w:r w:rsidRPr="004D76C5">
              <w:t>DISCONNECTED</w:t>
            </w:r>
          </w:p>
        </w:tc>
        <w:tc>
          <w:tcPr>
            <w:tcW w:w="7262" w:type="dxa"/>
          </w:tcPr>
          <w:p w:rsidR="00F32858" w:rsidRDefault="00E027E5" w:rsidP="00E027E5">
            <w:pPr>
              <w:cnfStyle w:val="000000100000" w:firstRow="0" w:lastRow="0" w:firstColumn="0" w:lastColumn="0" w:oddVBand="0" w:evenVBand="0" w:oddHBand="1" w:evenHBand="0" w:firstRowFirstColumn="0" w:firstRowLastColumn="0" w:lastRowFirstColumn="0" w:lastRowLastColumn="0"/>
            </w:pPr>
            <w:r>
              <w:t>W</w:t>
            </w:r>
            <w:r w:rsidR="004D76C5">
              <w:t xml:space="preserve">hen the reply </w:t>
            </w:r>
            <w:r>
              <w:t xml:space="preserve">is generated the </w:t>
            </w:r>
            <w:r w:rsidR="00F32858">
              <w:t xml:space="preserve">connection </w:t>
            </w:r>
            <w:r>
              <w:t>does not exist</w:t>
            </w:r>
          </w:p>
        </w:tc>
      </w:tr>
      <w:tr w:rsidR="008A6EA4" w:rsidRPr="009141E6" w:rsidTr="009B786F">
        <w:trPr>
          <w:cantSplit/>
        </w:trPr>
        <w:tc>
          <w:tcPr>
            <w:cnfStyle w:val="001000000000" w:firstRow="0" w:lastRow="0" w:firstColumn="1" w:lastColumn="0" w:oddVBand="0" w:evenVBand="0" w:oddHBand="0" w:evenHBand="0" w:firstRowFirstColumn="0" w:firstRowLastColumn="0" w:lastRowFirstColumn="0" w:lastRowLastColumn="0"/>
            <w:tcW w:w="2376" w:type="dxa"/>
          </w:tcPr>
          <w:p w:rsidR="008A6EA4" w:rsidRPr="006027B4" w:rsidRDefault="008A6EA4" w:rsidP="00945050">
            <w:r w:rsidRPr="004D76C5">
              <w:t>CONNECTED</w:t>
            </w:r>
          </w:p>
        </w:tc>
        <w:tc>
          <w:tcPr>
            <w:tcW w:w="7262" w:type="dxa"/>
          </w:tcPr>
          <w:p w:rsidR="008A6EA4" w:rsidRDefault="008A6EA4" w:rsidP="00945050">
            <w:pPr>
              <w:cnfStyle w:val="000000000000" w:firstRow="0" w:lastRow="0" w:firstColumn="0" w:lastColumn="0" w:oddVBand="0" w:evenVBand="0" w:oddHBand="0" w:evenHBand="0" w:firstRowFirstColumn="0" w:firstRowLastColumn="0" w:lastRowFirstColumn="0" w:lastRowLastColumn="0"/>
            </w:pPr>
            <w:r w:rsidRPr="00E027E5">
              <w:t>When the reply is generated the connection exist</w:t>
            </w:r>
            <w:r>
              <w:t>s</w:t>
            </w:r>
          </w:p>
        </w:tc>
      </w:tr>
    </w:tbl>
    <w:p w:rsidR="00F32858" w:rsidRDefault="00F32858" w:rsidP="00F32858">
      <w:pPr>
        <w:pStyle w:val="Caption"/>
      </w:pPr>
      <w:r w:rsidRPr="009141E6">
        <w:t xml:space="preserve">Table </w:t>
      </w:r>
      <w:fldSimple w:instr=" SEQ Table \* ARABIC ">
        <w:r w:rsidR="00DE59B7">
          <w:rPr>
            <w:noProof/>
          </w:rPr>
          <w:t>6</w:t>
        </w:r>
      </w:fldSimple>
      <w:r w:rsidRPr="009141E6">
        <w:t xml:space="preserve"> </w:t>
      </w:r>
      <w:r w:rsidRPr="001E7496">
        <w:t>Analog</w:t>
      </w:r>
      <w:r>
        <w:t>Audio</w:t>
      </w:r>
      <w:r w:rsidRPr="00036565">
        <w:t xml:space="preserve">Response </w:t>
      </w:r>
      <w:r>
        <w:t>M</w:t>
      </w:r>
      <w:r w:rsidRPr="009141E6">
        <w:t xml:space="preserve">essage </w:t>
      </w:r>
    </w:p>
    <w:p w:rsidR="004F3A65" w:rsidRDefault="004F3A65">
      <w:pPr>
        <w:spacing w:before="0" w:after="0" w:line="240" w:lineRule="auto"/>
      </w:pPr>
      <w:r>
        <w:br w:type="page"/>
      </w:r>
    </w:p>
    <w:p w:rsidR="004F3A65" w:rsidRPr="004F3A65" w:rsidRDefault="004F3A65" w:rsidP="004F3A65"/>
    <w:p w:rsidR="00F32858" w:rsidRDefault="00F32858" w:rsidP="00F32858">
      <w:pPr>
        <w:pStyle w:val="Heading4"/>
      </w:pPr>
      <w:r w:rsidRPr="001E7496">
        <w:t>Analog</w:t>
      </w:r>
      <w:r>
        <w:t xml:space="preserve"> Audio</w:t>
      </w:r>
      <w:r w:rsidRPr="001E7496">
        <w:t xml:space="preserve"> </w:t>
      </w:r>
      <w:r>
        <w:t>Device Names</w:t>
      </w:r>
    </w:p>
    <w:p w:rsidR="00F32858" w:rsidRDefault="00F32858" w:rsidP="00F32858">
      <w:r>
        <w:t>The following logical names for analog audio outputs are used to specify the signal sink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tblGrid>
      <w:tr w:rsidR="00F32858" w:rsidRPr="007A28D6" w:rsidTr="009D678E">
        <w:tc>
          <w:tcPr>
            <w:tcW w:w="1846" w:type="dxa"/>
            <w:shd w:val="clear" w:color="auto" w:fill="548DD4" w:themeFill="text2" w:themeFillTint="99"/>
            <w:vAlign w:val="center"/>
          </w:tcPr>
          <w:p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rsidTr="009D678E">
        <w:tc>
          <w:tcPr>
            <w:tcW w:w="1846" w:type="dxa"/>
          </w:tcPr>
          <w:p w:rsidR="00F32858" w:rsidRPr="007A28D6" w:rsidRDefault="00F32858" w:rsidP="009D678E">
            <w:r>
              <w:t>VA_AUDOUT_1</w:t>
            </w:r>
          </w:p>
        </w:tc>
        <w:tc>
          <w:tcPr>
            <w:tcW w:w="1846" w:type="dxa"/>
          </w:tcPr>
          <w:p w:rsidR="00F32858" w:rsidRDefault="00F32858" w:rsidP="009D678E">
            <w:r>
              <w:t>Insert B : E-5</w:t>
            </w:r>
          </w:p>
        </w:tc>
        <w:tc>
          <w:tcPr>
            <w:tcW w:w="1846" w:type="dxa"/>
          </w:tcPr>
          <w:p w:rsidR="00F32858" w:rsidRDefault="00F32858" w:rsidP="009D678E">
            <w:r>
              <w:t>Insert B : F-6</w:t>
            </w:r>
          </w:p>
        </w:tc>
      </w:tr>
      <w:tr w:rsidR="00F32858" w:rsidTr="009D678E">
        <w:tc>
          <w:tcPr>
            <w:tcW w:w="1846" w:type="dxa"/>
          </w:tcPr>
          <w:p w:rsidR="00F32858" w:rsidRPr="007A28D6" w:rsidRDefault="00F32858" w:rsidP="009D678E">
            <w:r>
              <w:t>VA_ AUDOUT_2</w:t>
            </w:r>
          </w:p>
        </w:tc>
        <w:tc>
          <w:tcPr>
            <w:tcW w:w="1846" w:type="dxa"/>
          </w:tcPr>
          <w:p w:rsidR="00F32858" w:rsidRDefault="00F32858" w:rsidP="009D678E">
            <w:r>
              <w:t>Insert B : D-5</w:t>
            </w:r>
          </w:p>
        </w:tc>
        <w:tc>
          <w:tcPr>
            <w:tcW w:w="1846" w:type="dxa"/>
          </w:tcPr>
          <w:p w:rsidR="00F32858" w:rsidRDefault="00F32858" w:rsidP="009D678E">
            <w:r>
              <w:t>Insert B : D-6</w:t>
            </w:r>
          </w:p>
        </w:tc>
      </w:tr>
      <w:tr w:rsidR="00F32858" w:rsidTr="009D678E">
        <w:tc>
          <w:tcPr>
            <w:tcW w:w="1846" w:type="dxa"/>
          </w:tcPr>
          <w:p w:rsidR="00F32858" w:rsidRPr="007A28D6" w:rsidRDefault="00F32858" w:rsidP="009D678E">
            <w:r>
              <w:t>VA_ AUDOUT_3</w:t>
            </w:r>
          </w:p>
        </w:tc>
        <w:tc>
          <w:tcPr>
            <w:tcW w:w="1846" w:type="dxa"/>
          </w:tcPr>
          <w:p w:rsidR="00F32858" w:rsidRDefault="00F32858" w:rsidP="009D678E">
            <w:r>
              <w:t>Insert B : C-6</w:t>
            </w:r>
          </w:p>
        </w:tc>
        <w:tc>
          <w:tcPr>
            <w:tcW w:w="1846" w:type="dxa"/>
          </w:tcPr>
          <w:p w:rsidR="00F32858" w:rsidRDefault="00F32858" w:rsidP="009D678E">
            <w:r>
              <w:t>Insert B : C-7</w:t>
            </w:r>
          </w:p>
        </w:tc>
      </w:tr>
      <w:tr w:rsidR="00F32858" w:rsidTr="009D678E">
        <w:tc>
          <w:tcPr>
            <w:tcW w:w="1846" w:type="dxa"/>
          </w:tcPr>
          <w:p w:rsidR="00F32858" w:rsidRPr="007A28D6" w:rsidRDefault="00F32858" w:rsidP="009D678E">
            <w:r>
              <w:t>VA_ AUDOUT_4</w:t>
            </w:r>
          </w:p>
        </w:tc>
        <w:tc>
          <w:tcPr>
            <w:tcW w:w="1846" w:type="dxa"/>
          </w:tcPr>
          <w:p w:rsidR="00F32858" w:rsidRDefault="00F32858" w:rsidP="009D678E">
            <w:r>
              <w:t>Insert B : B-6</w:t>
            </w:r>
          </w:p>
        </w:tc>
        <w:tc>
          <w:tcPr>
            <w:tcW w:w="1846" w:type="dxa"/>
          </w:tcPr>
          <w:p w:rsidR="00F32858" w:rsidRDefault="00F32858" w:rsidP="009D678E">
            <w:r>
              <w:t>Insert B : B-7</w:t>
            </w:r>
          </w:p>
        </w:tc>
      </w:tr>
      <w:tr w:rsidR="00F32858" w:rsidTr="009D678E">
        <w:tc>
          <w:tcPr>
            <w:tcW w:w="1846" w:type="dxa"/>
          </w:tcPr>
          <w:p w:rsidR="00F32858" w:rsidRPr="007A28D6" w:rsidRDefault="00F32858" w:rsidP="009D678E">
            <w:r>
              <w:t>VA_ AUDOUT_5</w:t>
            </w:r>
          </w:p>
        </w:tc>
        <w:tc>
          <w:tcPr>
            <w:tcW w:w="1846" w:type="dxa"/>
          </w:tcPr>
          <w:p w:rsidR="00F32858" w:rsidRDefault="00F32858" w:rsidP="009D678E">
            <w:r>
              <w:t>Insert B : A-2</w:t>
            </w:r>
          </w:p>
        </w:tc>
        <w:tc>
          <w:tcPr>
            <w:tcW w:w="1846" w:type="dxa"/>
          </w:tcPr>
          <w:p w:rsidR="00F32858" w:rsidRDefault="00F32858" w:rsidP="009D678E">
            <w:r>
              <w:t>Insert B : A-1</w:t>
            </w:r>
          </w:p>
        </w:tc>
      </w:tr>
      <w:tr w:rsidR="00F32858" w:rsidTr="009D678E">
        <w:tc>
          <w:tcPr>
            <w:tcW w:w="1846" w:type="dxa"/>
          </w:tcPr>
          <w:p w:rsidR="00F32858" w:rsidRPr="007A28D6" w:rsidRDefault="00F32858" w:rsidP="009D678E">
            <w:r>
              <w:t>VA_ AUDOUT_6</w:t>
            </w:r>
          </w:p>
        </w:tc>
        <w:tc>
          <w:tcPr>
            <w:tcW w:w="1846" w:type="dxa"/>
          </w:tcPr>
          <w:p w:rsidR="00F32858" w:rsidRDefault="00F32858" w:rsidP="009D678E">
            <w:r>
              <w:t>Insert B : E-7</w:t>
            </w:r>
          </w:p>
        </w:tc>
        <w:tc>
          <w:tcPr>
            <w:tcW w:w="1846" w:type="dxa"/>
          </w:tcPr>
          <w:p w:rsidR="00F32858" w:rsidRDefault="00F32858" w:rsidP="009D678E">
            <w:r>
              <w:t>Insert B : D-8</w:t>
            </w:r>
          </w:p>
        </w:tc>
      </w:tr>
    </w:tbl>
    <w:p w:rsidR="004F3A65" w:rsidRDefault="00F32858" w:rsidP="004F3A65">
      <w:pPr>
        <w:pStyle w:val="Caption"/>
      </w:pPr>
      <w:r>
        <w:br w:type="textWrapping" w:clear="all"/>
        <w:t xml:space="preserve">Table </w:t>
      </w:r>
      <w:fldSimple w:instr=" SEQ Table \* ARABIC ">
        <w:r w:rsidR="00DE59B7">
          <w:rPr>
            <w:noProof/>
          </w:rPr>
          <w:t>7</w:t>
        </w:r>
      </w:fldSimple>
      <w:r>
        <w:t xml:space="preserve"> Analog Ouput Name</w:t>
      </w:r>
      <w:r w:rsidR="004F3A65">
        <w:t>s</w:t>
      </w:r>
    </w:p>
    <w:p w:rsidR="00F32858" w:rsidRDefault="00F32858" w:rsidP="00F32858">
      <w:r>
        <w:t>The following logical names for analog audio inputs are used to specify the signal source for a loop-back connection.</w:t>
      </w:r>
    </w:p>
    <w:tbl>
      <w:tblPr>
        <w:tblStyle w:val="TableGrid"/>
        <w:tblW w:w="0" w:type="auto"/>
        <w:jc w:val="center"/>
        <w:tblInd w:w="549" w:type="dxa"/>
        <w:tblLook w:val="04A0" w:firstRow="1" w:lastRow="0" w:firstColumn="1" w:lastColumn="0" w:noHBand="0" w:noVBand="1"/>
      </w:tblPr>
      <w:tblGrid>
        <w:gridCol w:w="1847"/>
        <w:gridCol w:w="1846"/>
        <w:gridCol w:w="1846"/>
      </w:tblGrid>
      <w:tr w:rsidR="00F32858" w:rsidRPr="007A28D6" w:rsidTr="009D678E">
        <w:trPr>
          <w:jc w:val="center"/>
        </w:trPr>
        <w:tc>
          <w:tcPr>
            <w:tcW w:w="1847" w:type="dxa"/>
            <w:shd w:val="clear" w:color="auto" w:fill="548DD4" w:themeFill="text2" w:themeFillTint="99"/>
            <w:vAlign w:val="center"/>
          </w:tcPr>
          <w:p w:rsidR="00F32858" w:rsidRPr="007A28D6" w:rsidRDefault="00F32858" w:rsidP="009D678E">
            <w:pPr>
              <w:jc w:val="center"/>
              <w:rPr>
                <w:color w:val="FFFFFF"/>
              </w:rPr>
            </w:pPr>
            <w:r w:rsidRPr="007A28D6">
              <w:rPr>
                <w:color w:val="FFFFFF"/>
              </w:rPr>
              <w:t>Logical Name</w:t>
            </w:r>
          </w:p>
        </w:tc>
        <w:tc>
          <w:tcPr>
            <w:tcW w:w="1846" w:type="dxa"/>
            <w:shd w:val="clear" w:color="auto" w:fill="548DD4" w:themeFill="text2" w:themeFillTint="99"/>
            <w:vAlign w:val="center"/>
          </w:tcPr>
          <w:p w:rsidR="00F32858" w:rsidRPr="007A28D6" w:rsidRDefault="00F32858" w:rsidP="009D678E">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rsidR="00F32858" w:rsidRPr="007A28D6" w:rsidRDefault="00F32858" w:rsidP="009D678E">
            <w:pPr>
              <w:tabs>
                <w:tab w:val="left" w:pos="990"/>
              </w:tabs>
              <w:jc w:val="center"/>
              <w:rPr>
                <w:color w:val="FFFFFF"/>
              </w:rPr>
            </w:pPr>
            <w:r w:rsidRPr="007A28D6">
              <w:rPr>
                <w:color w:val="FFFFFF"/>
              </w:rPr>
              <w:t>Negative</w:t>
            </w:r>
            <w:r>
              <w:rPr>
                <w:color w:val="FFFFFF"/>
              </w:rPr>
              <w:t xml:space="preserve"> Pin</w:t>
            </w:r>
          </w:p>
        </w:tc>
      </w:tr>
      <w:tr w:rsidR="00F32858" w:rsidTr="009D678E">
        <w:trPr>
          <w:jc w:val="center"/>
        </w:trPr>
        <w:tc>
          <w:tcPr>
            <w:tcW w:w="1847" w:type="dxa"/>
          </w:tcPr>
          <w:p w:rsidR="00F32858" w:rsidRPr="007A28D6" w:rsidRDefault="00F32858" w:rsidP="009D678E">
            <w:r>
              <w:t>PA_70V_AUDIN_1</w:t>
            </w:r>
          </w:p>
        </w:tc>
        <w:tc>
          <w:tcPr>
            <w:tcW w:w="1846" w:type="dxa"/>
          </w:tcPr>
          <w:p w:rsidR="00F32858" w:rsidRDefault="00F32858" w:rsidP="009D678E">
            <w:r>
              <w:t>Insert B : E-1/E-2</w:t>
            </w:r>
          </w:p>
        </w:tc>
        <w:tc>
          <w:tcPr>
            <w:tcW w:w="1846" w:type="dxa"/>
          </w:tcPr>
          <w:p w:rsidR="00F32858" w:rsidRDefault="00F32858" w:rsidP="009D678E">
            <w:r>
              <w:t>Insert B : F-1</w:t>
            </w:r>
          </w:p>
        </w:tc>
      </w:tr>
      <w:tr w:rsidR="00F32858" w:rsidTr="009D678E">
        <w:trPr>
          <w:jc w:val="center"/>
        </w:trPr>
        <w:tc>
          <w:tcPr>
            <w:tcW w:w="1847" w:type="dxa"/>
          </w:tcPr>
          <w:p w:rsidR="00F32858" w:rsidRPr="007A28D6" w:rsidRDefault="00F32858" w:rsidP="009D678E">
            <w:r>
              <w:t>PA_AUDIN_2</w:t>
            </w:r>
          </w:p>
        </w:tc>
        <w:tc>
          <w:tcPr>
            <w:tcW w:w="1846" w:type="dxa"/>
          </w:tcPr>
          <w:p w:rsidR="00F32858" w:rsidRDefault="00F32858" w:rsidP="009D678E">
            <w:r>
              <w:t>Insert B : D-2</w:t>
            </w:r>
          </w:p>
        </w:tc>
        <w:tc>
          <w:tcPr>
            <w:tcW w:w="1846" w:type="dxa"/>
          </w:tcPr>
          <w:p w:rsidR="00F32858" w:rsidRDefault="00F32858" w:rsidP="009D678E">
            <w:r>
              <w:t>Insert B : D-1</w:t>
            </w:r>
          </w:p>
        </w:tc>
      </w:tr>
      <w:tr w:rsidR="00F32858" w:rsidTr="009D678E">
        <w:trPr>
          <w:jc w:val="center"/>
        </w:trPr>
        <w:tc>
          <w:tcPr>
            <w:tcW w:w="1847" w:type="dxa"/>
          </w:tcPr>
          <w:p w:rsidR="00F32858" w:rsidRPr="007A28D6" w:rsidRDefault="00F32858" w:rsidP="009D678E">
            <w:r>
              <w:t>PA_AUDIN_3</w:t>
            </w:r>
          </w:p>
        </w:tc>
        <w:tc>
          <w:tcPr>
            <w:tcW w:w="1846" w:type="dxa"/>
          </w:tcPr>
          <w:p w:rsidR="00F32858" w:rsidRDefault="00F32858" w:rsidP="009D678E">
            <w:r>
              <w:t>Insert B : C-2</w:t>
            </w:r>
          </w:p>
        </w:tc>
        <w:tc>
          <w:tcPr>
            <w:tcW w:w="1846" w:type="dxa"/>
          </w:tcPr>
          <w:p w:rsidR="00F32858" w:rsidRDefault="00F32858" w:rsidP="009D678E">
            <w:r>
              <w:t>Insert B : C-1</w:t>
            </w:r>
          </w:p>
        </w:tc>
      </w:tr>
      <w:tr w:rsidR="00F32858" w:rsidTr="009D678E">
        <w:trPr>
          <w:jc w:val="center"/>
        </w:trPr>
        <w:tc>
          <w:tcPr>
            <w:tcW w:w="1847" w:type="dxa"/>
          </w:tcPr>
          <w:p w:rsidR="00F32858" w:rsidRPr="007A28D6" w:rsidRDefault="00F32858" w:rsidP="009D678E">
            <w:r>
              <w:t>PA_AUDIN_4</w:t>
            </w:r>
          </w:p>
        </w:tc>
        <w:tc>
          <w:tcPr>
            <w:tcW w:w="1846" w:type="dxa"/>
          </w:tcPr>
          <w:p w:rsidR="00F32858" w:rsidRDefault="00F32858" w:rsidP="009D678E">
            <w:r>
              <w:t>Insert B : B-2</w:t>
            </w:r>
          </w:p>
        </w:tc>
        <w:tc>
          <w:tcPr>
            <w:tcW w:w="1846" w:type="dxa"/>
          </w:tcPr>
          <w:p w:rsidR="00F32858" w:rsidRDefault="00F32858" w:rsidP="009D678E">
            <w:r>
              <w:t>Insert B : B-1</w:t>
            </w:r>
          </w:p>
        </w:tc>
      </w:tr>
      <w:tr w:rsidR="00F32858" w:rsidTr="009D678E">
        <w:trPr>
          <w:jc w:val="center"/>
        </w:trPr>
        <w:tc>
          <w:tcPr>
            <w:tcW w:w="1847" w:type="dxa"/>
          </w:tcPr>
          <w:p w:rsidR="00F32858" w:rsidRPr="007A28D6" w:rsidRDefault="00F32858" w:rsidP="009D678E">
            <w:r>
              <w:t>PA_AUDIN_5</w:t>
            </w:r>
          </w:p>
        </w:tc>
        <w:tc>
          <w:tcPr>
            <w:tcW w:w="1846" w:type="dxa"/>
          </w:tcPr>
          <w:p w:rsidR="00F32858" w:rsidRDefault="00F32858" w:rsidP="009D678E">
            <w:r>
              <w:t>Insert B : A-2</w:t>
            </w:r>
          </w:p>
        </w:tc>
        <w:tc>
          <w:tcPr>
            <w:tcW w:w="1846" w:type="dxa"/>
          </w:tcPr>
          <w:p w:rsidR="00F32858" w:rsidRDefault="00F32858" w:rsidP="009D678E">
            <w:r>
              <w:t>Insert B : A-1</w:t>
            </w:r>
          </w:p>
        </w:tc>
      </w:tr>
      <w:tr w:rsidR="00F32858" w:rsidTr="009D678E">
        <w:trPr>
          <w:jc w:val="center"/>
        </w:trPr>
        <w:tc>
          <w:tcPr>
            <w:tcW w:w="1847" w:type="dxa"/>
          </w:tcPr>
          <w:p w:rsidR="00F32858" w:rsidRPr="007A28D6" w:rsidRDefault="00F32858" w:rsidP="009D678E">
            <w:r>
              <w:t>PA_AUDIN_6</w:t>
            </w:r>
          </w:p>
        </w:tc>
        <w:tc>
          <w:tcPr>
            <w:tcW w:w="1846" w:type="dxa"/>
          </w:tcPr>
          <w:p w:rsidR="00F32858" w:rsidRDefault="00F32858" w:rsidP="009D678E">
            <w:r>
              <w:t>Insert B : E-4</w:t>
            </w:r>
          </w:p>
        </w:tc>
        <w:tc>
          <w:tcPr>
            <w:tcW w:w="1846" w:type="dxa"/>
          </w:tcPr>
          <w:p w:rsidR="00F32858" w:rsidRDefault="00F32858" w:rsidP="009D678E">
            <w:r>
              <w:t>Insert B : E-3</w:t>
            </w:r>
          </w:p>
        </w:tc>
      </w:tr>
      <w:tr w:rsidR="00F32858" w:rsidTr="009D678E">
        <w:trPr>
          <w:jc w:val="center"/>
        </w:trPr>
        <w:tc>
          <w:tcPr>
            <w:tcW w:w="1847" w:type="dxa"/>
          </w:tcPr>
          <w:p w:rsidR="00F32858" w:rsidRPr="007A28D6" w:rsidRDefault="00F32858" w:rsidP="009D678E">
            <w:r>
              <w:t>PA_AUDIN_7</w:t>
            </w:r>
          </w:p>
        </w:tc>
        <w:tc>
          <w:tcPr>
            <w:tcW w:w="1846" w:type="dxa"/>
          </w:tcPr>
          <w:p w:rsidR="00F32858" w:rsidRDefault="00F32858" w:rsidP="009D678E">
            <w:r>
              <w:t>Insert B : D-4</w:t>
            </w:r>
          </w:p>
        </w:tc>
        <w:tc>
          <w:tcPr>
            <w:tcW w:w="1846" w:type="dxa"/>
          </w:tcPr>
          <w:p w:rsidR="00F32858" w:rsidRDefault="00F32858" w:rsidP="009D678E">
            <w:r>
              <w:t>Insert B : D-3</w:t>
            </w:r>
          </w:p>
        </w:tc>
      </w:tr>
      <w:tr w:rsidR="00F32858" w:rsidTr="009D678E">
        <w:trPr>
          <w:jc w:val="center"/>
        </w:trPr>
        <w:tc>
          <w:tcPr>
            <w:tcW w:w="1847" w:type="dxa"/>
          </w:tcPr>
          <w:p w:rsidR="00F32858" w:rsidRPr="007A28D6" w:rsidRDefault="00F32858" w:rsidP="009D678E">
            <w:r>
              <w:t>PA_AUDIN_8</w:t>
            </w:r>
          </w:p>
        </w:tc>
        <w:tc>
          <w:tcPr>
            <w:tcW w:w="1846" w:type="dxa"/>
          </w:tcPr>
          <w:p w:rsidR="00F32858" w:rsidRDefault="00F32858" w:rsidP="009D678E">
            <w:r>
              <w:t>Insert B : C-4</w:t>
            </w:r>
          </w:p>
        </w:tc>
        <w:tc>
          <w:tcPr>
            <w:tcW w:w="1846" w:type="dxa"/>
          </w:tcPr>
          <w:p w:rsidR="00F32858" w:rsidRDefault="00F32858" w:rsidP="009D678E">
            <w:r>
              <w:t>Insert B : C-3</w:t>
            </w:r>
          </w:p>
        </w:tc>
      </w:tr>
    </w:tbl>
    <w:p w:rsidR="00F32858" w:rsidRDefault="00F32858" w:rsidP="00F32858">
      <w:pPr>
        <w:pStyle w:val="Caption"/>
      </w:pPr>
      <w:r>
        <w:t xml:space="preserve">Table </w:t>
      </w:r>
      <w:fldSimple w:instr=" SEQ Table \* ARABIC ">
        <w:r w:rsidR="00DE59B7">
          <w:rPr>
            <w:noProof/>
          </w:rPr>
          <w:t>8</w:t>
        </w:r>
      </w:fldSimple>
      <w:r>
        <w:t xml:space="preserve"> Analog Input Names</w:t>
      </w:r>
    </w:p>
    <w:p w:rsidR="00F32858" w:rsidRPr="004E69C5" w:rsidRDefault="00F32858" w:rsidP="00F32858"/>
    <w:p w:rsidR="00661CC3" w:rsidRDefault="0072371E" w:rsidP="0072371E">
      <w:pPr>
        <w:pStyle w:val="Heading3"/>
      </w:pPr>
      <w:bookmarkStart w:id="9" w:name="_Toc449505721"/>
      <w:r w:rsidRPr="0072371E">
        <w:lastRenderedPageBreak/>
        <w:t xml:space="preserve">Carrier Card </w:t>
      </w:r>
      <w:r w:rsidR="00F32858">
        <w:t>HD</w:t>
      </w:r>
      <w:r w:rsidR="00661CC3">
        <w:t xml:space="preserve"> Audio</w:t>
      </w:r>
      <w:bookmarkEnd w:id="9"/>
    </w:p>
    <w:p w:rsidR="00FC61FE" w:rsidRDefault="00FC61FE" w:rsidP="00FC61FE">
      <w:r w:rsidRPr="00FC61FE">
        <w:t xml:space="preserve">The </w:t>
      </w:r>
      <w:r w:rsidR="00F32858">
        <w:t>HD</w:t>
      </w:r>
      <w:r w:rsidRPr="00FC61FE">
        <w:t xml:space="preserve"> Audio </w:t>
      </w:r>
      <w:r w:rsidR="00506E04">
        <w:t>Application</w:t>
      </w:r>
      <w:r w:rsidRPr="00FC61FE">
        <w:t xml:space="preserve"> </w:t>
      </w:r>
      <w:r w:rsidR="00893861">
        <w:t xml:space="preserve">consists of </w:t>
      </w:r>
      <w:r w:rsidR="00F32858">
        <w:t>the MPS outputting analog audio signals</w:t>
      </w:r>
      <w:r w:rsidR="00893861">
        <w:t xml:space="preserve"> </w:t>
      </w:r>
      <w:r w:rsidR="00F32858">
        <w:t>by converting</w:t>
      </w:r>
      <w:r w:rsidR="003717DA" w:rsidRPr="003717DA">
        <w:t xml:space="preserve"> the </w:t>
      </w:r>
      <w:r w:rsidR="00F32858">
        <w:t xml:space="preserve">specified </w:t>
      </w:r>
      <w:r w:rsidR="003717DA" w:rsidRPr="003717DA">
        <w:t xml:space="preserve">digital </w:t>
      </w:r>
      <w:r w:rsidR="00F32858">
        <w:t>source</w:t>
      </w:r>
      <w:r w:rsidR="003717DA" w:rsidRPr="003717DA">
        <w:t xml:space="preserve"> through the </w:t>
      </w:r>
      <w:r w:rsidR="00F32858">
        <w:t>Carrier Card HD Audio Codec</w:t>
      </w:r>
      <w:r w:rsidR="00287376">
        <w:t xml:space="preserve">. </w:t>
      </w:r>
    </w:p>
    <w:p w:rsidR="001E7496" w:rsidRPr="004A209D" w:rsidRDefault="009C680D" w:rsidP="009C680D">
      <w:pPr>
        <w:pStyle w:val="Heading4"/>
      </w:pPr>
      <w:r w:rsidRPr="009C680D">
        <w:t xml:space="preserve">HD </w:t>
      </w:r>
      <w:r w:rsidR="00AA0AB7">
        <w:t xml:space="preserve">Audio </w:t>
      </w:r>
      <w:r w:rsidR="001E7496" w:rsidRPr="004A209D">
        <w:t xml:space="preserve">Request </w:t>
      </w:r>
    </w:p>
    <w:p w:rsidR="00F671FB" w:rsidRDefault="001E7496" w:rsidP="00F671FB">
      <w:r>
        <w:t xml:space="preserve">The </w:t>
      </w:r>
      <w:r w:rsidR="009C680D" w:rsidRPr="009C680D">
        <w:t xml:space="preserve">HD </w:t>
      </w:r>
      <w:r w:rsidR="00AA0AB7">
        <w:t xml:space="preserve">Audio </w:t>
      </w:r>
      <w:r>
        <w:t xml:space="preserve">Request </w:t>
      </w:r>
      <w:r w:rsidR="00893861">
        <w:t xml:space="preserve">Message is sent by the TE to </w:t>
      </w:r>
      <w:r w:rsidR="009C680D">
        <w:t>start</w:t>
      </w:r>
      <w:r w:rsidR="00893861">
        <w:t xml:space="preserve"> </w:t>
      </w:r>
      <w:r w:rsidR="009C680D">
        <w:t>or stop</w:t>
      </w:r>
      <w:r w:rsidR="003717DA">
        <w:t xml:space="preserve"> </w:t>
      </w:r>
      <w:r w:rsidR="009C680D">
        <w:t>t</w:t>
      </w:r>
      <w:r w:rsidR="009C680D" w:rsidRPr="009C680D">
        <w:t xml:space="preserve">he HD Audio </w:t>
      </w:r>
      <w:r w:rsidR="00506E04">
        <w:t>Application</w:t>
      </w:r>
      <w:r w:rsidR="00893861">
        <w:t xml:space="preserve">. </w:t>
      </w:r>
      <w:r w:rsidR="009C680D">
        <w:t xml:space="preserve"> The optional source string consists of a </w:t>
      </w:r>
      <w:r w:rsidR="008118D1">
        <w:t>path/filename</w:t>
      </w:r>
      <w:r w:rsidR="009C680D">
        <w:t xml:space="preserve"> to which the </w:t>
      </w:r>
      <w:r w:rsidR="009C680D" w:rsidRPr="009C680D">
        <w:t xml:space="preserve">HD Audio </w:t>
      </w:r>
      <w:r w:rsidR="008118D1">
        <w:t>Application</w:t>
      </w:r>
      <w:r w:rsidR="009C680D">
        <w:t xml:space="preserve"> has access.</w:t>
      </w:r>
      <w:r w:rsidR="009C680D" w:rsidRPr="009C680D">
        <w:t xml:space="preserve"> </w:t>
      </w:r>
      <w:r w:rsidR="002C314F">
        <w:t xml:space="preserve">If the </w:t>
      </w:r>
      <w:r w:rsidR="004F3A65" w:rsidRPr="004F3A65">
        <w:rPr>
          <w:i/>
        </w:rPr>
        <w:t>CONNECT</w:t>
      </w:r>
      <w:r w:rsidR="004F3A65">
        <w:t xml:space="preserve"> </w:t>
      </w:r>
      <w:r w:rsidR="002C314F">
        <w:t xml:space="preserve">request does not include the optional source string, a default file will be used. </w:t>
      </w:r>
      <w:r w:rsidR="00255702">
        <w:t xml:space="preserve">If the </w:t>
      </w:r>
      <w:r w:rsidR="004F3A65" w:rsidRPr="004F3A65">
        <w:rPr>
          <w:i/>
        </w:rPr>
        <w:t>DISCONNECT</w:t>
      </w:r>
      <w:r w:rsidR="004F3A65">
        <w:t xml:space="preserve"> </w:t>
      </w:r>
      <w:r w:rsidR="00255702">
        <w:t>request includes</w:t>
      </w:r>
      <w:r w:rsidR="00255702" w:rsidRPr="00255702">
        <w:t xml:space="preserve"> the optional source string</w:t>
      </w:r>
      <w:r w:rsidR="00C636A7">
        <w:t>,</w:t>
      </w:r>
      <w:r w:rsidR="00255702">
        <w:t xml:space="preserve"> </w:t>
      </w:r>
      <w:r w:rsidR="00C636A7">
        <w:t>the string</w:t>
      </w:r>
      <w:r w:rsidR="00255702">
        <w:t xml:space="preserve"> is ignored.  </w:t>
      </w:r>
      <w:r w:rsidR="008118D1">
        <w:t>If the optional volume parameter is included the output volume will be set accordingly.</w:t>
      </w:r>
    </w:p>
    <w:p w:rsidR="001A13B7" w:rsidRPr="00755E11" w:rsidRDefault="001A13B7" w:rsidP="001A13B7">
      <w:pPr>
        <w:pStyle w:val="rststyle-codeblock"/>
        <w:framePr w:wrap="auto" w:vAnchor="margin" w:yAlign="inline"/>
        <w:pBdr>
          <w:top w:val="single" w:sz="2" w:space="0" w:color="000000"/>
        </w:pBdr>
      </w:pPr>
      <w:r w:rsidRPr="00755E11">
        <w:t xml:space="preserve">message </w:t>
      </w:r>
      <w:r w:rsidR="002C314F">
        <w:t>HD</w:t>
      </w:r>
      <w:r w:rsidR="00AA0AB7">
        <w:t>Audio</w:t>
      </w:r>
      <w:r w:rsidRPr="00755E11">
        <w:t>Request {</w:t>
      </w:r>
    </w:p>
    <w:p w:rsidR="001A13B7" w:rsidRPr="00755E11" w:rsidRDefault="001A13B7" w:rsidP="001A13B7">
      <w:pPr>
        <w:pStyle w:val="rststyle-codeblock"/>
        <w:framePr w:wrap="auto" w:vAnchor="margin" w:yAlign="inline"/>
        <w:pBdr>
          <w:top w:val="single" w:sz="2" w:space="0"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Pr="00755E11">
        <w:tab/>
      </w:r>
      <w:r w:rsidRPr="00755E11">
        <w:tab/>
      </w:r>
      <w:r>
        <w:t>CONNECT</w:t>
      </w:r>
      <w:r w:rsidRPr="00755E11">
        <w:tab/>
      </w:r>
      <w:r w:rsidRPr="00755E11">
        <w:tab/>
      </w:r>
      <w:r w:rsidRPr="00755E11">
        <w:tab/>
        <w:t>= 1;</w:t>
      </w:r>
      <w:r w:rsidR="00D83627">
        <w:br/>
      </w:r>
      <w:r w:rsidR="00BF3F46" w:rsidRPr="00755E11">
        <w:tab/>
      </w:r>
      <w:r w:rsidR="00BF3F46" w:rsidRPr="00755E11">
        <w:tab/>
      </w:r>
      <w:r w:rsidR="00BF3F46">
        <w:t>REPORT</w:t>
      </w:r>
      <w:r w:rsidR="00BF3F46" w:rsidRPr="00755E11">
        <w:tab/>
      </w:r>
      <w:r w:rsidR="00BF3F46" w:rsidRPr="00755E11">
        <w:tab/>
      </w:r>
      <w:r w:rsidR="00BF3F46" w:rsidRPr="00755E11">
        <w:tab/>
        <w:t xml:space="preserve">= </w:t>
      </w:r>
      <w:r w:rsidR="00BF3F46">
        <w:t>2</w:t>
      </w:r>
      <w:r w:rsidR="00BF3F46" w:rsidRPr="00755E11">
        <w:t>;</w:t>
      </w:r>
      <w:r w:rsidR="00BF3F46">
        <w:br/>
      </w:r>
      <w:r w:rsidRPr="00755E11">
        <w:tab/>
        <w:t>}</w:t>
      </w:r>
    </w:p>
    <w:p w:rsidR="001A13B7" w:rsidRDefault="001A13B7" w:rsidP="001A13B7">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rsidR="001A13B7" w:rsidRPr="00755E11" w:rsidRDefault="001A13B7" w:rsidP="001A13B7">
      <w:pPr>
        <w:pStyle w:val="rststyle-codeblock"/>
        <w:framePr w:wrap="auto" w:vAnchor="margin" w:yAlign="inline"/>
        <w:pBdr>
          <w:top w:val="single" w:sz="2" w:space="0" w:color="000000"/>
        </w:pBdr>
      </w:pPr>
      <w:r w:rsidRPr="00755E11">
        <w:tab/>
      </w:r>
      <w:r w:rsidR="009C680D">
        <w:t>optional</w:t>
      </w:r>
      <w:r w:rsidRPr="00755E11">
        <w:t xml:space="preserve"> </w:t>
      </w:r>
      <w:r>
        <w:t>string</w:t>
      </w:r>
      <w:r w:rsidRPr="00755E11">
        <w:t xml:space="preserve"> </w:t>
      </w:r>
      <w:r w:rsidR="008118D1">
        <w:tab/>
      </w:r>
      <w:r>
        <w:t>source</w:t>
      </w:r>
      <w:r w:rsidRPr="00755E11">
        <w:t xml:space="preserve">  </w:t>
      </w:r>
      <w:r w:rsidR="008118D1">
        <w:tab/>
      </w:r>
      <w:r w:rsidRPr="00755E11">
        <w:t xml:space="preserve">= </w:t>
      </w:r>
      <w:r>
        <w:t>2 [default = “”</w:t>
      </w:r>
      <w:r w:rsidRPr="00755E11">
        <w:t>];</w:t>
      </w:r>
    </w:p>
    <w:p w:rsidR="008118D1" w:rsidRPr="00755E11" w:rsidRDefault="008118D1" w:rsidP="008118D1">
      <w:pPr>
        <w:pStyle w:val="rststyle-codeblock"/>
        <w:framePr w:wrap="auto" w:vAnchor="margin" w:yAlign="inline"/>
        <w:pBdr>
          <w:top w:val="single" w:sz="2" w:space="0" w:color="000000"/>
        </w:pBdr>
      </w:pPr>
      <w:r>
        <w:tab/>
        <w:t xml:space="preserve">optional float </w:t>
      </w:r>
      <w:r>
        <w:tab/>
        <w:t xml:space="preserve">volume </w:t>
      </w:r>
      <w:r>
        <w:tab/>
        <w:t>= 3;</w:t>
      </w:r>
    </w:p>
    <w:p w:rsidR="001A13B7" w:rsidRPr="009E43E6" w:rsidRDefault="001A13B7" w:rsidP="001A13B7">
      <w:pPr>
        <w:pStyle w:val="rststyle-codeblock"/>
        <w:framePr w:wrap="auto" w:vAnchor="margin" w:yAlign="inline"/>
        <w:pBdr>
          <w:top w:val="single" w:sz="2" w:space="0" w:color="000000"/>
        </w:pBdr>
      </w:pPr>
      <w:r w:rsidRPr="00755E11">
        <w:t>}</w:t>
      </w:r>
    </w:p>
    <w:p w:rsidR="009E43E6" w:rsidRPr="00755E11" w:rsidRDefault="009E43E6" w:rsidP="00F671FB">
      <w:pPr>
        <w:rPr>
          <w:rFonts w:eastAsia="Nimbus Mono L"/>
        </w:rPr>
      </w:pPr>
    </w:p>
    <w:tbl>
      <w:tblPr>
        <w:tblStyle w:val="LightList-Accent1"/>
        <w:tblW w:w="9516" w:type="dxa"/>
        <w:jc w:val="center"/>
        <w:tblLook w:val="04A0" w:firstRow="1" w:lastRow="0" w:firstColumn="1" w:lastColumn="0" w:noHBand="0" w:noVBand="1"/>
      </w:tblPr>
      <w:tblGrid>
        <w:gridCol w:w="1848"/>
        <w:gridCol w:w="30"/>
        <w:gridCol w:w="7638"/>
      </w:tblGrid>
      <w:tr w:rsidR="00755E11" w:rsidRPr="00755E11" w:rsidTr="007B5CB8">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78" w:type="dxa"/>
            <w:gridSpan w:val="2"/>
          </w:tcPr>
          <w:p w:rsidR="00755E11" w:rsidRPr="00755E11" w:rsidRDefault="00755E11" w:rsidP="00755E11">
            <w:pPr>
              <w:spacing w:before="0" w:after="0" w:line="240" w:lineRule="auto"/>
            </w:pPr>
            <w:r w:rsidRPr="00755E11">
              <w:t>Name</w:t>
            </w:r>
          </w:p>
        </w:tc>
        <w:tc>
          <w:tcPr>
            <w:tcW w:w="7638" w:type="dxa"/>
            <w:vAlign w:val="center"/>
          </w:tcPr>
          <w:p w:rsidR="00755E11" w:rsidRPr="00755E11" w:rsidRDefault="00755E11" w:rsidP="00E800E1">
            <w:pPr>
              <w:spacing w:before="0" w:after="0" w:line="240" w:lineRule="auto"/>
              <w:jc w:val="center"/>
              <w:cnfStyle w:val="100000000000" w:firstRow="1" w:lastRow="0" w:firstColumn="0" w:lastColumn="0" w:oddVBand="0" w:evenVBand="0" w:oddHBand="0" w:evenHBand="0" w:firstRowFirstColumn="0" w:firstRowLastColumn="0" w:lastRowFirstColumn="0" w:lastRowLastColumn="0"/>
            </w:pPr>
            <w:r w:rsidRPr="00755E11">
              <w:t>Description</w:t>
            </w:r>
          </w:p>
        </w:tc>
      </w:tr>
      <w:tr w:rsidR="00CD61F5" w:rsidRPr="00755E11"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rsidR="00CD61F5" w:rsidRPr="00F45391" w:rsidRDefault="00CD61F5" w:rsidP="005B7267">
            <w:r w:rsidRPr="00F45391">
              <w:t>CONNECT</w:t>
            </w:r>
          </w:p>
        </w:tc>
        <w:tc>
          <w:tcPr>
            <w:tcW w:w="7668" w:type="dxa"/>
            <w:gridSpan w:val="2"/>
          </w:tcPr>
          <w:p w:rsidR="00CD61F5" w:rsidRPr="00F45391" w:rsidRDefault="00CD61F5" w:rsidP="00CD61F5">
            <w:pPr>
              <w:cnfStyle w:val="000000100000" w:firstRow="0" w:lastRow="0" w:firstColumn="0" w:lastColumn="0" w:oddVBand="0" w:evenVBand="0" w:oddHBand="1" w:evenHBand="0" w:firstRowFirstColumn="0" w:firstRowLastColumn="0" w:lastRowFirstColumn="0" w:lastRowLastColumn="0"/>
            </w:pPr>
            <w:r w:rsidRPr="00F45391">
              <w:t xml:space="preserve">The </w:t>
            </w:r>
            <w:r w:rsidRPr="00961B31">
              <w:rPr>
                <w:i/>
              </w:rPr>
              <w:t>CONNECT</w:t>
            </w:r>
            <w:r w:rsidRPr="00F45391">
              <w:t xml:space="preserve"> request tells the </w:t>
            </w:r>
            <w:r w:rsidR="00CF1BE6">
              <w:t>application</w:t>
            </w:r>
            <w:r w:rsidRPr="00F45391">
              <w:t xml:space="preserve"> to </w:t>
            </w:r>
            <w:r>
              <w:t>stream</w:t>
            </w:r>
            <w:r w:rsidRPr="00F45391">
              <w:t xml:space="preserve"> </w:t>
            </w:r>
            <w:r>
              <w:t>the digital audio</w:t>
            </w:r>
            <w:r w:rsidRPr="00F45391">
              <w:t xml:space="preserve"> </w:t>
            </w:r>
            <w:r>
              <w:t xml:space="preserve">source </w:t>
            </w:r>
            <w:r w:rsidRPr="00F45391">
              <w:t xml:space="preserve">to the </w:t>
            </w:r>
            <w:r>
              <w:t>HD Audio output</w:t>
            </w:r>
          </w:p>
        </w:tc>
      </w:tr>
      <w:tr w:rsidR="00CD61F5" w:rsidRPr="00755E11" w:rsidTr="005B7267">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rsidR="00CD61F5" w:rsidRPr="00F45391" w:rsidRDefault="00CD61F5" w:rsidP="005B7267">
            <w:r w:rsidRPr="00F45391">
              <w:t>DISCONNECT</w:t>
            </w:r>
          </w:p>
        </w:tc>
        <w:tc>
          <w:tcPr>
            <w:tcW w:w="7668" w:type="dxa"/>
            <w:gridSpan w:val="2"/>
          </w:tcPr>
          <w:p w:rsidR="00CD61F5" w:rsidRDefault="00CD61F5" w:rsidP="00CD61F5">
            <w:pPr>
              <w:cnfStyle w:val="000000000000" w:firstRow="0" w:lastRow="0" w:firstColumn="0" w:lastColumn="0" w:oddVBand="0" w:evenVBand="0" w:oddHBand="0" w:evenHBand="0" w:firstRowFirstColumn="0" w:firstRowLastColumn="0" w:lastRowFirstColumn="0" w:lastRowLastColumn="0"/>
            </w:pPr>
            <w:r w:rsidRPr="00F45391">
              <w:t xml:space="preserve">The </w:t>
            </w:r>
            <w:r w:rsidR="00961B31" w:rsidRPr="00961B31">
              <w:rPr>
                <w:i/>
              </w:rPr>
              <w:t>DIS</w:t>
            </w:r>
            <w:r w:rsidRPr="00961B31">
              <w:rPr>
                <w:i/>
              </w:rPr>
              <w:t>CONNECT</w:t>
            </w:r>
            <w:r w:rsidRPr="00F45391">
              <w:t xml:space="preserve"> request </w:t>
            </w:r>
            <w:r w:rsidRPr="00CD61F5">
              <w:t xml:space="preserve">tells the </w:t>
            </w:r>
            <w:r w:rsidR="00CF1BE6">
              <w:t>application</w:t>
            </w:r>
            <w:r w:rsidRPr="00CD61F5">
              <w:t xml:space="preserve"> </w:t>
            </w:r>
            <w:r>
              <w:t xml:space="preserve">not </w:t>
            </w:r>
            <w:r w:rsidRPr="00CD61F5">
              <w:t>to stream to the HD Audio output</w:t>
            </w:r>
          </w:p>
        </w:tc>
      </w:tr>
      <w:tr w:rsidR="00BF3F46" w:rsidRPr="00755E11" w:rsidTr="005B7267">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tcPr>
          <w:p w:rsidR="00BF3F46" w:rsidRPr="00413987" w:rsidRDefault="00BF3F46" w:rsidP="000B228E">
            <w:r w:rsidRPr="00413987">
              <w:t>REPORT</w:t>
            </w:r>
          </w:p>
        </w:tc>
        <w:tc>
          <w:tcPr>
            <w:tcW w:w="7668" w:type="dxa"/>
            <w:gridSpan w:val="2"/>
          </w:tcPr>
          <w:p w:rsidR="00BF3F46" w:rsidRDefault="00BF3F46" w:rsidP="000B228E">
            <w:pPr>
              <w:cnfStyle w:val="000000100000" w:firstRow="0" w:lastRow="0" w:firstColumn="0" w:lastColumn="0" w:oddVBand="0" w:evenVBand="0" w:oddHBand="1" w:evenHBand="0" w:firstRowFirstColumn="0" w:firstRowLastColumn="0" w:lastRowFirstColumn="0" w:lastRowLastColumn="0"/>
            </w:pPr>
            <w:r w:rsidRPr="00413987">
              <w:t xml:space="preserve">The </w:t>
            </w:r>
            <w:r w:rsidRPr="00961B31">
              <w:rPr>
                <w:i/>
              </w:rPr>
              <w:t>REPORT</w:t>
            </w:r>
            <w:r w:rsidRPr="00413987">
              <w:t xml:space="preserve"> request tells the MPS  to respond with a configuration report</w:t>
            </w:r>
          </w:p>
        </w:tc>
      </w:tr>
      <w:tr w:rsidR="008118D1" w:rsidRPr="00755E11" w:rsidTr="00945050">
        <w:trPr>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8118D1" w:rsidRPr="00755E11" w:rsidRDefault="008118D1" w:rsidP="00945050">
            <w:pPr>
              <w:spacing w:before="0" w:after="0" w:line="240" w:lineRule="auto"/>
            </w:pPr>
            <w:r w:rsidRPr="001C2639">
              <w:t xml:space="preserve">source  </w:t>
            </w:r>
          </w:p>
        </w:tc>
        <w:tc>
          <w:tcPr>
            <w:tcW w:w="7668" w:type="dxa"/>
            <w:gridSpan w:val="2"/>
            <w:vAlign w:val="center"/>
          </w:tcPr>
          <w:p w:rsidR="008118D1" w:rsidRPr="00755E11" w:rsidRDefault="008118D1"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w:t>
            </w:r>
            <w:r w:rsidR="00287376">
              <w:t>path/filename</w:t>
            </w:r>
            <w:r w:rsidR="00287376">
              <w:rPr>
                <w:rFonts w:eastAsiaTheme="minorEastAsia"/>
              </w:rPr>
              <w:t xml:space="preserve"> </w:t>
            </w:r>
            <w:r>
              <w:rPr>
                <w:rFonts w:eastAsiaTheme="minorEastAsia"/>
              </w:rPr>
              <w:t>of the signal connection</w:t>
            </w:r>
            <w:r w:rsidR="00287376">
              <w:rPr>
                <w:rFonts w:eastAsiaTheme="minorEastAsia"/>
              </w:rPr>
              <w:t xml:space="preserve"> (e.g. </w:t>
            </w:r>
            <w:r w:rsidR="00287376" w:rsidRPr="00287376">
              <w:rPr>
                <w:rFonts w:eastAsiaTheme="minorEastAsia"/>
                <w:i/>
              </w:rPr>
              <w:t>HDAudio/</w:t>
            </w:r>
            <w:r w:rsidR="00287376">
              <w:rPr>
                <w:rFonts w:eastAsiaTheme="minorEastAsia"/>
                <w:i/>
              </w:rPr>
              <w:t>test_pattern.mp3)</w:t>
            </w:r>
          </w:p>
        </w:tc>
      </w:tr>
      <w:tr w:rsidR="00755E11" w:rsidRPr="00755E11" w:rsidTr="007B5CB8">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848" w:type="dxa"/>
            <w:vAlign w:val="center"/>
          </w:tcPr>
          <w:p w:rsidR="00755E11" w:rsidRPr="00755E11" w:rsidRDefault="008118D1" w:rsidP="00A8463C">
            <w:pPr>
              <w:spacing w:before="0" w:after="0" w:line="240" w:lineRule="auto"/>
            </w:pPr>
            <w:r>
              <w:t>volume</w:t>
            </w:r>
            <w:r w:rsidR="001C2639" w:rsidRPr="001C2639">
              <w:t xml:space="preserve">  </w:t>
            </w:r>
          </w:p>
        </w:tc>
        <w:tc>
          <w:tcPr>
            <w:tcW w:w="7668" w:type="dxa"/>
            <w:gridSpan w:val="2"/>
            <w:vAlign w:val="center"/>
          </w:tcPr>
          <w:p w:rsidR="00755E11" w:rsidRPr="00755E11" w:rsidRDefault="008118D1" w:rsidP="00A8463C">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Volume setting to apply the output in percentage of full volume (0% to 100%)</w:t>
            </w:r>
          </w:p>
        </w:tc>
      </w:tr>
    </w:tbl>
    <w:p w:rsidR="007B5CB8" w:rsidRPr="007B5CB8" w:rsidRDefault="001E7496" w:rsidP="007B5CB8">
      <w:pPr>
        <w:pStyle w:val="Caption"/>
      </w:pPr>
      <w:r w:rsidRPr="009141E6">
        <w:t xml:space="preserve">Table </w:t>
      </w:r>
      <w:fldSimple w:instr=" SEQ Table \* ARABIC ">
        <w:r w:rsidR="00DE59B7">
          <w:rPr>
            <w:noProof/>
          </w:rPr>
          <w:t>9</w:t>
        </w:r>
      </w:fldSimple>
      <w:r w:rsidRPr="009141E6">
        <w:t xml:space="preserve"> </w:t>
      </w:r>
      <w:r w:rsidR="002C314F">
        <w:t>HD</w:t>
      </w:r>
      <w:r w:rsidR="00AA0AB7">
        <w:t>Audio</w:t>
      </w:r>
      <w:r w:rsidRPr="00036565">
        <w:t xml:space="preserve">Request </w:t>
      </w:r>
      <w:r>
        <w:t>M</w:t>
      </w:r>
      <w:r w:rsidRPr="009141E6">
        <w:t xml:space="preserve">essage </w:t>
      </w:r>
    </w:p>
    <w:p w:rsidR="001E7496" w:rsidRPr="00855567" w:rsidRDefault="002C314F" w:rsidP="002C314F">
      <w:pPr>
        <w:pStyle w:val="Heading4"/>
      </w:pPr>
      <w:r w:rsidRPr="002C314F">
        <w:lastRenderedPageBreak/>
        <w:t xml:space="preserve">HD </w:t>
      </w:r>
      <w:r w:rsidR="00AA0AB7">
        <w:t>Audio</w:t>
      </w:r>
      <w:r w:rsidR="00F671FB" w:rsidRPr="001E7496">
        <w:t xml:space="preserve"> </w:t>
      </w:r>
      <w:r w:rsidR="001E7496" w:rsidRPr="004A209D">
        <w:t>Response</w:t>
      </w:r>
    </w:p>
    <w:p w:rsidR="001E7496" w:rsidRDefault="001E7496" w:rsidP="00A8463C">
      <w:pPr>
        <w:keepNext/>
      </w:pPr>
      <w:r>
        <w:t xml:space="preserve">The </w:t>
      </w:r>
      <w:r w:rsidR="002C314F" w:rsidRPr="002C314F">
        <w:t xml:space="preserve">HD </w:t>
      </w:r>
      <w:r w:rsidR="00AA0AB7">
        <w:t>Audio</w:t>
      </w:r>
      <w:r w:rsidR="00F671FB" w:rsidRPr="00F671FB">
        <w:t xml:space="preserve"> </w:t>
      </w:r>
      <w:r w:rsidRPr="00EA2D36">
        <w:t xml:space="preserve">Response </w:t>
      </w:r>
      <w:r>
        <w:t xml:space="preserve">Message is sent by the MPS to </w:t>
      </w:r>
      <w:r w:rsidR="00E027E5" w:rsidRPr="00E027E5">
        <w:t>report the state of the connection after the request is processed.</w:t>
      </w:r>
    </w:p>
    <w:p w:rsidR="00D83627" w:rsidRDefault="001E7496" w:rsidP="0044472E">
      <w:pPr>
        <w:pStyle w:val="rststyle-codeblock"/>
        <w:framePr w:wrap="around"/>
      </w:pPr>
      <w:r w:rsidRPr="007526A8">
        <w:t xml:space="preserve">message </w:t>
      </w:r>
      <w:r w:rsidR="002C314F">
        <w:t>HD</w:t>
      </w:r>
      <w:r w:rsidR="00AA0AB7">
        <w:t>Audio</w:t>
      </w:r>
      <w:r w:rsidRPr="007526A8">
        <w:t>Response {</w:t>
      </w:r>
    </w:p>
    <w:p w:rsidR="004D76C5" w:rsidRPr="004D76C5" w:rsidRDefault="004D76C5" w:rsidP="004D76C5">
      <w:pPr>
        <w:pStyle w:val="rststyle-codeblock"/>
        <w:framePr w:wrap="around"/>
      </w:pPr>
      <w:r w:rsidRPr="004D76C5">
        <w:tab/>
        <w:t xml:space="preserve">enum </w:t>
      </w:r>
      <w:r w:rsidR="00506E04">
        <w:t>AppStateT</w:t>
      </w:r>
      <w:r w:rsidRPr="004D76C5">
        <w:t xml:space="preserve"> {</w:t>
      </w:r>
      <w:r w:rsidRPr="004D76C5">
        <w:br/>
      </w:r>
      <w:r w:rsidRPr="004D76C5">
        <w:tab/>
      </w:r>
      <w:r w:rsidRPr="004D76C5">
        <w:tab/>
        <w:t>DISCONNECTED</w:t>
      </w:r>
      <w:r w:rsidRPr="004D76C5">
        <w:tab/>
      </w:r>
      <w:r w:rsidRPr="004D76C5">
        <w:tab/>
        <w:t>= 0;</w:t>
      </w:r>
      <w:r w:rsidRPr="004D76C5">
        <w:br/>
      </w:r>
      <w:r w:rsidRPr="004D76C5">
        <w:tab/>
      </w:r>
      <w:r w:rsidRPr="004D76C5">
        <w:tab/>
        <w:t>CONNECTED</w:t>
      </w:r>
      <w:r w:rsidRPr="004D76C5">
        <w:tab/>
      </w:r>
      <w:r w:rsidRPr="004D76C5">
        <w:tab/>
      </w:r>
      <w:r w:rsidRPr="004D76C5">
        <w:tab/>
        <w:t>= 1;</w:t>
      </w:r>
      <w:r w:rsidRPr="004D76C5">
        <w:br/>
      </w:r>
      <w:r w:rsidRPr="004D76C5">
        <w:tab/>
        <w:t>}</w:t>
      </w:r>
    </w:p>
    <w:p w:rsidR="0028034B" w:rsidRPr="004D76C5" w:rsidRDefault="0028034B" w:rsidP="0028034B">
      <w:pPr>
        <w:pStyle w:val="rststyle-codeblock"/>
        <w:framePr w:wrap="around"/>
      </w:pPr>
      <w:r w:rsidRPr="004D76C5">
        <w:tab/>
      </w:r>
      <w:r w:rsidR="00BF3F46" w:rsidRPr="00BF3F46">
        <w:t xml:space="preserve">required </w:t>
      </w:r>
      <w:r w:rsidR="00BF3F46">
        <w:tab/>
      </w:r>
      <w:r w:rsidR="00506E04">
        <w:t>AppStateT</w:t>
      </w:r>
      <w:r w:rsidRPr="004D76C5">
        <w:t xml:space="preserve"> </w:t>
      </w:r>
      <w:r>
        <w:tab/>
      </w:r>
      <w:r w:rsidR="003A1DD9">
        <w:t>appState</w:t>
      </w:r>
      <w:r w:rsidRPr="004D76C5">
        <w:t xml:space="preserve"> </w:t>
      </w:r>
      <w:r>
        <w:tab/>
      </w:r>
      <w:r w:rsidRPr="004D76C5">
        <w:t>= 1 [default = DISCONNECTED];</w:t>
      </w:r>
    </w:p>
    <w:p w:rsidR="00BF3F46" w:rsidRDefault="00BF3F46" w:rsidP="0028034B">
      <w:pPr>
        <w:pStyle w:val="rststyle-codeblock"/>
        <w:framePr w:wrap="around"/>
      </w:pPr>
      <w:r w:rsidRPr="00BF3F46">
        <w:tab/>
        <w:t xml:space="preserve">required </w:t>
      </w:r>
      <w:r>
        <w:tab/>
      </w:r>
      <w:r w:rsidRPr="00BF3F46">
        <w:t xml:space="preserve">string </w:t>
      </w:r>
      <w:r w:rsidRPr="00BF3F46">
        <w:tab/>
        <w:t xml:space="preserve">source  </w:t>
      </w:r>
      <w:r w:rsidRPr="00BF3F46">
        <w:tab/>
        <w:t>= 2 [default = “”];</w:t>
      </w:r>
    </w:p>
    <w:p w:rsidR="0028034B" w:rsidRPr="004D76C5" w:rsidRDefault="0028034B" w:rsidP="0028034B">
      <w:pPr>
        <w:pStyle w:val="rststyle-codeblock"/>
        <w:framePr w:wrap="around"/>
      </w:pPr>
      <w:r w:rsidRPr="004D76C5">
        <w:tab/>
        <w:t xml:space="preserve">required </w:t>
      </w:r>
      <w:r w:rsidR="00BF3F46">
        <w:tab/>
      </w:r>
      <w:r>
        <w:t>float</w:t>
      </w:r>
      <w:r w:rsidRPr="004D76C5">
        <w:t xml:space="preserve"> </w:t>
      </w:r>
      <w:r w:rsidR="00BF3F46">
        <w:tab/>
      </w:r>
      <w:r>
        <w:t>volume</w:t>
      </w:r>
      <w:r w:rsidRPr="004D76C5">
        <w:t xml:space="preserve"> </w:t>
      </w:r>
      <w:r>
        <w:tab/>
      </w:r>
      <w:r w:rsidRPr="004D76C5">
        <w:t xml:space="preserve">= </w:t>
      </w:r>
      <w:r w:rsidR="00BF3F46">
        <w:t>3</w:t>
      </w:r>
      <w:r>
        <w:t>;</w:t>
      </w:r>
    </w:p>
    <w:p w:rsidR="001E7496" w:rsidRPr="00EA2D36" w:rsidRDefault="001E7496" w:rsidP="0044472E">
      <w:pPr>
        <w:pStyle w:val="rststyle-codeblock"/>
        <w:framePr w:wrap="around"/>
        <w:rPr>
          <w:b/>
        </w:rPr>
      </w:pPr>
      <w:r w:rsidRPr="007526A8">
        <w:t>}</w:t>
      </w:r>
      <w:r w:rsidR="0044472E">
        <w:br/>
      </w:r>
    </w:p>
    <w:p w:rsidR="001E7496" w:rsidRDefault="001E7496" w:rsidP="00FC61FE"/>
    <w:tbl>
      <w:tblPr>
        <w:tblStyle w:val="LightList-Accent1"/>
        <w:tblW w:w="9638" w:type="dxa"/>
        <w:tblLayout w:type="fixed"/>
        <w:tblCellMar>
          <w:left w:w="115" w:type="dxa"/>
          <w:right w:w="115" w:type="dxa"/>
        </w:tblCellMar>
        <w:tblLook w:val="04A0" w:firstRow="1" w:lastRow="0" w:firstColumn="1" w:lastColumn="0" w:noHBand="0" w:noVBand="1"/>
      </w:tblPr>
      <w:tblGrid>
        <w:gridCol w:w="2376"/>
        <w:gridCol w:w="7262"/>
      </w:tblGrid>
      <w:tr w:rsidR="0044472E" w:rsidRPr="009141E6" w:rsidTr="00BF3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44472E" w:rsidRPr="009141E6" w:rsidRDefault="0044472E" w:rsidP="007107AF">
            <w:pPr>
              <w:spacing w:after="0" w:line="240" w:lineRule="auto"/>
              <w:rPr>
                <w:lang w:eastAsia="zh-CN" w:bidi="hi-IN"/>
              </w:rPr>
            </w:pPr>
            <w:r w:rsidRPr="009141E6">
              <w:t>Field</w:t>
            </w:r>
          </w:p>
        </w:tc>
        <w:tc>
          <w:tcPr>
            <w:tcW w:w="7262" w:type="dxa"/>
            <w:hideMark/>
          </w:tcPr>
          <w:p w:rsidR="0044472E" w:rsidRPr="009141E6" w:rsidRDefault="0044472E"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rsidTr="00BF3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B4CE3" w:rsidRPr="001B1ABB" w:rsidRDefault="00FB4CE3" w:rsidP="005B7267">
            <w:r w:rsidRPr="001B1ABB">
              <w:t>DISCONNECTED</w:t>
            </w:r>
          </w:p>
        </w:tc>
        <w:tc>
          <w:tcPr>
            <w:tcW w:w="7262" w:type="dxa"/>
          </w:tcPr>
          <w:p w:rsidR="00FB4CE3" w:rsidRPr="001B1ABB" w:rsidRDefault="00FB4CE3" w:rsidP="005B7267">
            <w:pPr>
              <w:cnfStyle w:val="000000100000" w:firstRow="0" w:lastRow="0" w:firstColumn="0" w:lastColumn="0" w:oddVBand="0" w:evenVBand="0" w:oddHBand="1" w:evenHBand="0" w:firstRowFirstColumn="0" w:firstRowLastColumn="0" w:lastRowFirstColumn="0" w:lastRowLastColumn="0"/>
            </w:pPr>
            <w:r w:rsidRPr="001B1ABB">
              <w:t>When the reply is generated the connection does not exist</w:t>
            </w:r>
          </w:p>
        </w:tc>
      </w:tr>
      <w:tr w:rsidR="00FB4CE3" w:rsidRPr="009141E6" w:rsidTr="00BF3F46">
        <w:tc>
          <w:tcPr>
            <w:cnfStyle w:val="001000000000" w:firstRow="0" w:lastRow="0" w:firstColumn="1" w:lastColumn="0" w:oddVBand="0" w:evenVBand="0" w:oddHBand="0" w:evenHBand="0" w:firstRowFirstColumn="0" w:firstRowLastColumn="0" w:lastRowFirstColumn="0" w:lastRowLastColumn="0"/>
            <w:tcW w:w="2376" w:type="dxa"/>
          </w:tcPr>
          <w:p w:rsidR="00FB4CE3" w:rsidRPr="001B1ABB" w:rsidRDefault="00FB4CE3" w:rsidP="005B7267">
            <w:r w:rsidRPr="001B1ABB">
              <w:t>CONNECTED</w:t>
            </w:r>
          </w:p>
        </w:tc>
        <w:tc>
          <w:tcPr>
            <w:tcW w:w="7262" w:type="dxa"/>
          </w:tcPr>
          <w:p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1B1ABB">
              <w:t>When the reply is generated the connection exists</w:t>
            </w:r>
          </w:p>
        </w:tc>
      </w:tr>
      <w:tr w:rsidR="00BF3F46" w:rsidRPr="00755E11" w:rsidTr="00BF3F46">
        <w:tblPrEx>
          <w:tblCellMar>
            <w:left w:w="108" w:type="dxa"/>
            <w:right w:w="108" w:type="dxa"/>
          </w:tblCellMar>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rsidR="00BF3F46" w:rsidRPr="00755E11" w:rsidRDefault="00BF3F46" w:rsidP="000B228E">
            <w:pPr>
              <w:spacing w:before="0" w:after="0" w:line="240" w:lineRule="auto"/>
            </w:pPr>
            <w:r w:rsidRPr="001C2639">
              <w:t xml:space="preserve">source  </w:t>
            </w:r>
          </w:p>
        </w:tc>
        <w:tc>
          <w:tcPr>
            <w:tcW w:w="7262" w:type="dxa"/>
          </w:tcPr>
          <w:p w:rsidR="00BF3F46" w:rsidRPr="00A63BAA" w:rsidRDefault="00BF3F46" w:rsidP="00A63BAA">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Input source of the signal connection</w:t>
            </w:r>
            <w:r w:rsidR="00A63BAA">
              <w:rPr>
                <w:rFonts w:eastAsiaTheme="minorEastAsia"/>
              </w:rPr>
              <w:t xml:space="preserve"> (“</w:t>
            </w:r>
            <w:r w:rsidR="00A63BAA">
              <w:rPr>
                <w:rFonts w:eastAsiaTheme="minorEastAsia"/>
                <w:i/>
              </w:rPr>
              <w:t xml:space="preserve">default” </w:t>
            </w:r>
            <w:r w:rsidR="00A63BAA">
              <w:rPr>
                <w:rFonts w:eastAsiaTheme="minorEastAsia"/>
              </w:rPr>
              <w:t>or as specified in a request)</w:t>
            </w:r>
          </w:p>
        </w:tc>
      </w:tr>
      <w:tr w:rsidR="0028034B" w:rsidRPr="009141E6" w:rsidTr="00BF3F46">
        <w:tc>
          <w:tcPr>
            <w:cnfStyle w:val="001000000000" w:firstRow="0" w:lastRow="0" w:firstColumn="1" w:lastColumn="0" w:oddVBand="0" w:evenVBand="0" w:oddHBand="0" w:evenHBand="0" w:firstRowFirstColumn="0" w:firstRowLastColumn="0" w:lastRowFirstColumn="0" w:lastRowLastColumn="0"/>
            <w:tcW w:w="2376" w:type="dxa"/>
          </w:tcPr>
          <w:p w:rsidR="0028034B" w:rsidRPr="00585803" w:rsidRDefault="0028034B" w:rsidP="00945050">
            <w:r w:rsidRPr="00585803">
              <w:t xml:space="preserve">volume  </w:t>
            </w:r>
          </w:p>
        </w:tc>
        <w:tc>
          <w:tcPr>
            <w:tcW w:w="7262" w:type="dxa"/>
          </w:tcPr>
          <w:p w:rsidR="0028034B" w:rsidRDefault="0028034B" w:rsidP="0028034B">
            <w:pPr>
              <w:cnfStyle w:val="000000000000" w:firstRow="0" w:lastRow="0" w:firstColumn="0" w:lastColumn="0" w:oddVBand="0" w:evenVBand="0" w:oddHBand="0" w:evenHBand="0" w:firstRowFirstColumn="0" w:firstRowLastColumn="0" w:lastRowFirstColumn="0" w:lastRowLastColumn="0"/>
            </w:pPr>
            <w:r w:rsidRPr="00585803">
              <w:t xml:space="preserve">Volume setting </w:t>
            </w:r>
            <w:r>
              <w:t>applied</w:t>
            </w:r>
            <w:r w:rsidRPr="00585803">
              <w:t xml:space="preserve"> to the output in percentage of full volume (0% to 100%)</w:t>
            </w:r>
          </w:p>
        </w:tc>
      </w:tr>
    </w:tbl>
    <w:p w:rsidR="00DA2705" w:rsidRDefault="0044472E" w:rsidP="00BF3F46">
      <w:pPr>
        <w:pStyle w:val="Caption"/>
      </w:pPr>
      <w:r w:rsidRPr="009141E6">
        <w:t xml:space="preserve">Table </w:t>
      </w:r>
      <w:fldSimple w:instr=" SEQ Table \* ARABIC ">
        <w:r w:rsidR="00DE59B7">
          <w:rPr>
            <w:noProof/>
          </w:rPr>
          <w:t>10</w:t>
        </w:r>
      </w:fldSimple>
      <w:r w:rsidRPr="009141E6">
        <w:t xml:space="preserve"> </w:t>
      </w:r>
      <w:r w:rsidR="002C314F">
        <w:t>HD</w:t>
      </w:r>
      <w:r w:rsidR="00AA0AB7">
        <w:t>Audio</w:t>
      </w:r>
      <w:r w:rsidRPr="00036565">
        <w:t xml:space="preserve">Response </w:t>
      </w:r>
      <w:r>
        <w:t>M</w:t>
      </w:r>
      <w:r w:rsidRPr="009141E6">
        <w:t xml:space="preserve">essage </w:t>
      </w:r>
      <w:r w:rsidR="00DA2705">
        <w:br w:type="page"/>
      </w:r>
    </w:p>
    <w:p w:rsidR="0044472E" w:rsidRDefault="00D919BC" w:rsidP="0044472E">
      <w:pPr>
        <w:pStyle w:val="Heading3"/>
      </w:pPr>
      <w:bookmarkStart w:id="10" w:name="_Toc449505722"/>
      <w:r>
        <w:lastRenderedPageBreak/>
        <w:t>Audio Video Encoder</w:t>
      </w:r>
      <w:bookmarkEnd w:id="10"/>
    </w:p>
    <w:p w:rsidR="007107AF" w:rsidRPr="004A209D" w:rsidRDefault="007107AF" w:rsidP="007107AF">
      <w:pPr>
        <w:pStyle w:val="Heading4"/>
        <w:numPr>
          <w:ilvl w:val="3"/>
          <w:numId w:val="13"/>
        </w:numPr>
      </w:pPr>
      <w:r w:rsidRPr="007107AF">
        <w:t xml:space="preserve">Encoder </w:t>
      </w:r>
      <w:r w:rsidRPr="004A209D">
        <w:t xml:space="preserve">Request </w:t>
      </w:r>
    </w:p>
    <w:p w:rsidR="007107AF" w:rsidRDefault="007107AF" w:rsidP="007107AF">
      <w:r>
        <w:t xml:space="preserve">The </w:t>
      </w:r>
      <w:r w:rsidRPr="007107AF">
        <w:t xml:space="preserve">Encoder </w:t>
      </w:r>
      <w:r>
        <w:t xml:space="preserve">Request Message is sent by the TE to </w:t>
      </w:r>
      <w:r w:rsidR="00C51BFA">
        <w:t xml:space="preserve">initiate or halt </w:t>
      </w:r>
      <w:r w:rsidR="00417260">
        <w:t>audio/</w:t>
      </w:r>
      <w:r w:rsidR="00C51BFA">
        <w:t>video encoding and set the destination address (multi- or unicast)</w:t>
      </w:r>
      <w:r>
        <w:t xml:space="preserve"> according to the test procedure. </w:t>
      </w:r>
      <w:r w:rsidR="005254DE">
        <w:t xml:space="preserve"> If the sink option has not been sent or is invalid, the encoded data is discarded rath</w:t>
      </w:r>
      <w:r w:rsidR="0061087C">
        <w:t>er than transmitted or stored.</w:t>
      </w:r>
    </w:p>
    <w:p w:rsidR="005254DE" w:rsidRPr="00755E11" w:rsidRDefault="005254DE" w:rsidP="005254DE">
      <w:pPr>
        <w:pStyle w:val="rststyle-codeblock"/>
        <w:framePr w:wrap="auto" w:vAnchor="margin" w:yAlign="inline"/>
        <w:pBdr>
          <w:top w:val="single" w:sz="2" w:space="0" w:color="000000"/>
        </w:pBdr>
      </w:pPr>
      <w:r w:rsidRPr="00755E11">
        <w:t xml:space="preserve">message </w:t>
      </w:r>
      <w:r w:rsidRPr="00C51BFA">
        <w:t>Encoder</w:t>
      </w:r>
      <w:r w:rsidRPr="00755E11">
        <w:t>Request {</w:t>
      </w:r>
    </w:p>
    <w:p w:rsidR="005254DE" w:rsidRPr="00755E11" w:rsidRDefault="005254DE" w:rsidP="005254DE">
      <w:pPr>
        <w:pStyle w:val="rststyle-codeblock"/>
        <w:framePr w:wrap="auto" w:vAnchor="margin" w:yAlign="inline"/>
        <w:pBdr>
          <w:top w:val="single" w:sz="2" w:space="0" w:color="000000"/>
        </w:pBdr>
      </w:pPr>
      <w:r w:rsidRPr="00755E11">
        <w:tab/>
        <w:t>enum RequestTypeT {</w:t>
      </w:r>
      <w:r>
        <w:br/>
      </w:r>
      <w:r>
        <w:tab/>
      </w:r>
      <w:r>
        <w:tab/>
        <w:t>STOP</w:t>
      </w:r>
      <w:r>
        <w:tab/>
      </w:r>
      <w:r>
        <w:tab/>
        <w:t>= 0;</w:t>
      </w:r>
      <w:r>
        <w:br/>
      </w:r>
      <w:r>
        <w:tab/>
      </w:r>
      <w:r>
        <w:tab/>
        <w:t>RUN</w:t>
      </w:r>
      <w:r>
        <w:tab/>
      </w:r>
      <w:r>
        <w:tab/>
        <w:t>= 1;</w:t>
      </w:r>
      <w:r>
        <w:br/>
      </w:r>
      <w:r>
        <w:tab/>
      </w:r>
      <w:r>
        <w:tab/>
        <w:t>REPORT</w:t>
      </w:r>
      <w:r>
        <w:tab/>
        <w:t>= 2;</w:t>
      </w:r>
      <w:r w:rsidRPr="007E78AC">
        <w:rPr>
          <w:b/>
        </w:rPr>
        <w:br/>
      </w:r>
      <w:r w:rsidRPr="00755E11">
        <w:tab/>
        <w:t>}</w:t>
      </w:r>
    </w:p>
    <w:p w:rsidR="005254DE" w:rsidRPr="00755E11" w:rsidRDefault="005254DE" w:rsidP="005254DE">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w:t>
      </w:r>
      <w:r w:rsidRPr="00177FFA">
        <w:t>STOP</w:t>
      </w:r>
      <w:r w:rsidRPr="00755E11">
        <w:t>];</w:t>
      </w:r>
    </w:p>
    <w:p w:rsidR="005254DE" w:rsidRPr="00755E11" w:rsidRDefault="005254DE" w:rsidP="005254DE">
      <w:pPr>
        <w:pStyle w:val="rststyle-codeblock"/>
        <w:framePr w:wrap="auto" w:vAnchor="margin" w:yAlign="inline"/>
        <w:pBdr>
          <w:top w:val="single" w:sz="2" w:space="0" w:color="000000"/>
        </w:pBdr>
      </w:pPr>
      <w:r w:rsidRPr="00755E11">
        <w:tab/>
      </w:r>
      <w:r>
        <w:t>optional</w:t>
      </w:r>
      <w:r w:rsidRPr="001C2639">
        <w:t xml:space="preserve"> </w:t>
      </w:r>
      <w:r>
        <w:t>string</w:t>
      </w:r>
      <w:r w:rsidRPr="00755E11">
        <w:t xml:space="preserve"> </w:t>
      </w:r>
      <w:r>
        <w:t>sink</w:t>
      </w:r>
      <w:r w:rsidRPr="00755E11">
        <w:t xml:space="preserve"> = </w:t>
      </w:r>
      <w:r>
        <w:t>2</w:t>
      </w:r>
      <w:r w:rsidRPr="00755E11">
        <w:t>;</w:t>
      </w:r>
    </w:p>
    <w:p w:rsidR="005254DE" w:rsidRDefault="005254DE" w:rsidP="005254DE">
      <w:pPr>
        <w:pStyle w:val="rststyle-codeblock"/>
        <w:framePr w:wrap="auto" w:vAnchor="margin" w:yAlign="inline"/>
        <w:pBdr>
          <w:top w:val="single" w:sz="2" w:space="0" w:color="000000"/>
        </w:pBdr>
      </w:pPr>
      <w:r w:rsidRPr="00755E11">
        <w:t>}</w:t>
      </w:r>
    </w:p>
    <w:p w:rsidR="007107AF" w:rsidRPr="00755E11" w:rsidRDefault="007107AF" w:rsidP="007107AF">
      <w:pPr>
        <w:rPr>
          <w:rFonts w:eastAsia="Nimbus Mono L"/>
        </w:rPr>
      </w:pPr>
    </w:p>
    <w:tbl>
      <w:tblPr>
        <w:tblStyle w:val="LightList-Accent1"/>
        <w:tblW w:w="9516" w:type="dxa"/>
        <w:jc w:val="center"/>
        <w:tblLook w:val="04A0" w:firstRow="1" w:lastRow="0" w:firstColumn="1" w:lastColumn="0" w:noHBand="0" w:noVBand="1"/>
      </w:tblPr>
      <w:tblGrid>
        <w:gridCol w:w="1968"/>
        <w:gridCol w:w="7548"/>
      </w:tblGrid>
      <w:tr w:rsidR="007107AF" w:rsidRPr="00755E11" w:rsidTr="00763AFC">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1968" w:type="dxa"/>
          </w:tcPr>
          <w:p w:rsidR="007107AF" w:rsidRPr="00755E11" w:rsidRDefault="007107AF" w:rsidP="007107AF">
            <w:pPr>
              <w:spacing w:before="0" w:after="0" w:line="240" w:lineRule="auto"/>
            </w:pPr>
            <w:r w:rsidRPr="00755E11">
              <w:t>Name</w:t>
            </w:r>
          </w:p>
        </w:tc>
        <w:tc>
          <w:tcPr>
            <w:tcW w:w="7548" w:type="dxa"/>
          </w:tcPr>
          <w:p w:rsidR="007107AF" w:rsidRPr="00755E11" w:rsidRDefault="007107AF" w:rsidP="007107AF">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22E63" w:rsidRPr="00755E11"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rsidR="00522E63" w:rsidRPr="0067754B" w:rsidRDefault="00522E63" w:rsidP="005B7267">
            <w:r w:rsidRPr="0067754B">
              <w:t>STOP</w:t>
            </w:r>
          </w:p>
        </w:tc>
        <w:tc>
          <w:tcPr>
            <w:tcW w:w="7548" w:type="dxa"/>
          </w:tcPr>
          <w:p w:rsidR="00522E63" w:rsidRPr="0067754B" w:rsidRDefault="00522E63" w:rsidP="005B7267">
            <w:pPr>
              <w:cnfStyle w:val="000000100000" w:firstRow="0" w:lastRow="0" w:firstColumn="0" w:lastColumn="0" w:oddVBand="0" w:evenVBand="0" w:oddHBand="1" w:evenHBand="0" w:firstRowFirstColumn="0" w:firstRowLastColumn="0" w:lastRowFirstColumn="0" w:lastRowLastColumn="0"/>
            </w:pPr>
            <w:r w:rsidRPr="0067754B">
              <w:t xml:space="preserve">Requests the </w:t>
            </w:r>
            <w:r w:rsidR="00CF1BE6">
              <w:t>application</w:t>
            </w:r>
            <w:r w:rsidRPr="0067754B">
              <w:t xml:space="preserve"> to halt and reply with a report</w:t>
            </w:r>
          </w:p>
        </w:tc>
      </w:tr>
      <w:tr w:rsidR="00522E63" w:rsidRPr="00755E11"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rsidR="00522E63" w:rsidRPr="0067754B" w:rsidRDefault="00522E63" w:rsidP="005B7267">
            <w:r w:rsidRPr="0067754B">
              <w:t>RUN</w:t>
            </w:r>
          </w:p>
        </w:tc>
        <w:tc>
          <w:tcPr>
            <w:tcW w:w="7548" w:type="dxa"/>
          </w:tcPr>
          <w:p w:rsidR="00522E63" w:rsidRPr="0067754B" w:rsidRDefault="00522E63" w:rsidP="005B7267">
            <w:pPr>
              <w:cnfStyle w:val="000000000000" w:firstRow="0" w:lastRow="0" w:firstColumn="0" w:lastColumn="0" w:oddVBand="0" w:evenVBand="0" w:oddHBand="0" w:evenHBand="0" w:firstRowFirstColumn="0" w:firstRowLastColumn="0" w:lastRowFirstColumn="0" w:lastRowLastColumn="0"/>
            </w:pPr>
            <w:r w:rsidRPr="0067754B">
              <w:t xml:space="preserve">Requests the </w:t>
            </w:r>
            <w:r w:rsidR="00CF1BE6">
              <w:t>application</w:t>
            </w:r>
            <w:r w:rsidRPr="0067754B">
              <w:t xml:space="preserve"> to run and reply with a report</w:t>
            </w:r>
          </w:p>
        </w:tc>
      </w:tr>
      <w:tr w:rsidR="00522E63" w:rsidRPr="00755E11" w:rsidTr="00763AFC">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1968" w:type="dxa"/>
          </w:tcPr>
          <w:p w:rsidR="00522E63" w:rsidRPr="0067754B" w:rsidRDefault="00522E63" w:rsidP="005B7267">
            <w:r w:rsidRPr="0067754B">
              <w:t>REPORT</w:t>
            </w:r>
          </w:p>
        </w:tc>
        <w:tc>
          <w:tcPr>
            <w:tcW w:w="7548" w:type="dxa"/>
          </w:tcPr>
          <w:p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67754B">
              <w:t>Requests a report without any action</w:t>
            </w:r>
          </w:p>
        </w:tc>
      </w:tr>
      <w:tr w:rsidR="00973954" w:rsidRPr="00755E11" w:rsidTr="00763AFC">
        <w:trPr>
          <w:trHeight w:val="493"/>
          <w:jc w:val="center"/>
        </w:trPr>
        <w:tc>
          <w:tcPr>
            <w:cnfStyle w:val="001000000000" w:firstRow="0" w:lastRow="0" w:firstColumn="1" w:lastColumn="0" w:oddVBand="0" w:evenVBand="0" w:oddHBand="0" w:evenHBand="0" w:firstRowFirstColumn="0" w:firstRowLastColumn="0" w:lastRowFirstColumn="0" w:lastRowLastColumn="0"/>
            <w:tcW w:w="1968" w:type="dxa"/>
            <w:vAlign w:val="center"/>
          </w:tcPr>
          <w:p w:rsidR="00973954" w:rsidRPr="00755E11" w:rsidRDefault="00973954" w:rsidP="00AA0AB7">
            <w:pPr>
              <w:spacing w:before="0" w:after="0" w:line="240" w:lineRule="auto"/>
            </w:pPr>
            <w:r>
              <w:t>sink</w:t>
            </w:r>
          </w:p>
        </w:tc>
        <w:tc>
          <w:tcPr>
            <w:tcW w:w="7548" w:type="dxa"/>
            <w:vAlign w:val="center"/>
          </w:tcPr>
          <w:p w:rsidR="00973954" w:rsidRPr="00755E11" w:rsidRDefault="00973954" w:rsidP="00A63BAA">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w:t>
            </w:r>
            <w:r>
              <w:rPr>
                <w:rFonts w:eastAsiaTheme="minorEastAsia"/>
              </w:rPr>
              <w:t>for the encoded A/V</w:t>
            </w:r>
            <w:r w:rsidR="00C636A7">
              <w:rPr>
                <w:rFonts w:eastAsiaTheme="minorEastAsia"/>
              </w:rPr>
              <w:t>; an IP addres</w:t>
            </w:r>
            <w:r w:rsidR="00763AFC">
              <w:rPr>
                <w:rFonts w:eastAsiaTheme="minorEastAsia"/>
              </w:rPr>
              <w:t xml:space="preserve">s and port (ignored if present for </w:t>
            </w:r>
            <w:r w:rsidR="00763AFC" w:rsidRPr="0061087C">
              <w:rPr>
                <w:rFonts w:eastAsiaTheme="minorEastAsia"/>
                <w:i/>
              </w:rPr>
              <w:t>DISCONNECT</w:t>
            </w:r>
            <w:r w:rsidR="00763AFC">
              <w:rPr>
                <w:rFonts w:eastAsiaTheme="minorEastAsia"/>
              </w:rPr>
              <w:t xml:space="preserve"> or </w:t>
            </w:r>
            <w:r w:rsidR="00763AFC" w:rsidRPr="0061087C">
              <w:rPr>
                <w:rFonts w:eastAsiaTheme="minorEastAsia"/>
                <w:i/>
              </w:rPr>
              <w:t>REPORT</w:t>
            </w:r>
            <w:r w:rsidR="00763AFC">
              <w:rPr>
                <w:rFonts w:eastAsiaTheme="minorEastAsia"/>
              </w:rPr>
              <w:t xml:space="preserve"> requests)</w:t>
            </w:r>
          </w:p>
        </w:tc>
      </w:tr>
    </w:tbl>
    <w:p w:rsidR="007107AF" w:rsidRDefault="007107AF" w:rsidP="007107AF">
      <w:pPr>
        <w:pStyle w:val="Caption"/>
      </w:pPr>
      <w:r w:rsidRPr="009141E6">
        <w:t xml:space="preserve">Table </w:t>
      </w:r>
      <w:fldSimple w:instr=" SEQ Table \* ARABIC ">
        <w:r w:rsidR="00DE59B7">
          <w:rPr>
            <w:noProof/>
          </w:rPr>
          <w:t>12</w:t>
        </w:r>
      </w:fldSimple>
      <w:r w:rsidRPr="009141E6">
        <w:t xml:space="preserve"> </w:t>
      </w:r>
      <w:r w:rsidR="00C51BFA">
        <w:t>Encoder</w:t>
      </w:r>
      <w:r w:rsidRPr="00036565">
        <w:t xml:space="preserve">Request </w:t>
      </w:r>
      <w:r>
        <w:t>M</w:t>
      </w:r>
      <w:r w:rsidRPr="009141E6">
        <w:t xml:space="preserve">essage </w:t>
      </w:r>
    </w:p>
    <w:p w:rsidR="00973954" w:rsidRDefault="00973954" w:rsidP="00973954">
      <w:pPr>
        <w:spacing w:before="0" w:after="0" w:line="240" w:lineRule="auto"/>
      </w:pPr>
      <w:r>
        <w:br w:type="page"/>
      </w:r>
    </w:p>
    <w:p w:rsidR="007107AF" w:rsidRPr="00855567" w:rsidRDefault="00C51BFA" w:rsidP="007107AF">
      <w:pPr>
        <w:pStyle w:val="Heading4"/>
        <w:numPr>
          <w:ilvl w:val="3"/>
          <w:numId w:val="12"/>
        </w:numPr>
      </w:pPr>
      <w:r>
        <w:lastRenderedPageBreak/>
        <w:t>Encoder</w:t>
      </w:r>
      <w:r w:rsidR="007107AF" w:rsidRPr="001E7496">
        <w:t xml:space="preserve"> </w:t>
      </w:r>
      <w:r w:rsidR="007107AF" w:rsidRPr="004A209D">
        <w:t>Response</w:t>
      </w:r>
    </w:p>
    <w:p w:rsidR="007107AF" w:rsidRDefault="007107AF" w:rsidP="007107AF">
      <w:pPr>
        <w:keepNext/>
      </w:pPr>
      <w:r>
        <w:t xml:space="preserve">The </w:t>
      </w:r>
      <w:r w:rsidR="00C51BFA">
        <w:t>Encoder</w:t>
      </w:r>
      <w:r w:rsidRPr="00F671FB">
        <w:t xml:space="preserve"> </w:t>
      </w:r>
      <w:r w:rsidRPr="00EA2D36">
        <w:t xml:space="preserve">Response </w:t>
      </w:r>
      <w:r>
        <w:t>Message is s</w:t>
      </w:r>
      <w:r w:rsidR="00C51BFA">
        <w:t xml:space="preserve">ent by the MPS to acknowledge an encoder request or report </w:t>
      </w:r>
      <w:r w:rsidR="00973954">
        <w:t>the</w:t>
      </w:r>
      <w:r w:rsidR="00C51BFA">
        <w:t xml:space="preserve"> </w:t>
      </w:r>
      <w:r w:rsidR="00973954">
        <w:t>encoder status</w:t>
      </w:r>
      <w:r>
        <w:t>.</w:t>
      </w:r>
    </w:p>
    <w:p w:rsidR="009D678E" w:rsidRDefault="007107AF" w:rsidP="009D678E">
      <w:pPr>
        <w:pStyle w:val="rststyle-codeblock"/>
        <w:framePr w:wrap="around"/>
      </w:pPr>
      <w:r w:rsidRPr="007526A8">
        <w:t xml:space="preserve">message </w:t>
      </w:r>
      <w:r w:rsidR="00B0077D" w:rsidRPr="00B0077D">
        <w:t>Encoder</w:t>
      </w:r>
      <w:r w:rsidRPr="007526A8">
        <w:t>Response {</w:t>
      </w:r>
      <w:r>
        <w:br/>
      </w:r>
      <w:r w:rsidR="009D678E">
        <w:tab/>
        <w:t xml:space="preserve">enum </w:t>
      </w:r>
      <w:r w:rsidR="00506E04">
        <w:t>AppStateT</w:t>
      </w:r>
      <w:r w:rsidR="009D678E">
        <w:t xml:space="preserve"> {</w:t>
      </w:r>
    </w:p>
    <w:p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9D678E" w:rsidRDefault="009D678E" w:rsidP="009D678E">
      <w:pPr>
        <w:pStyle w:val="rststyle-codeblock"/>
        <w:framePr w:wrap="around"/>
        <w:ind w:firstLine="720"/>
      </w:pPr>
      <w:r>
        <w:t xml:space="preserve">required </w:t>
      </w:r>
      <w:r w:rsidR="00506E04">
        <w:t>AppStateT</w:t>
      </w:r>
      <w:r w:rsidRPr="009E4AFA">
        <w:t xml:space="preserve"> </w:t>
      </w:r>
      <w:r w:rsidR="00FD365C">
        <w:tab/>
      </w:r>
      <w:r>
        <w:t xml:space="preserve">state </w:t>
      </w:r>
      <w:r w:rsidR="00FD365C">
        <w:tab/>
        <w:t xml:space="preserve"> </w:t>
      </w:r>
      <w:r>
        <w:t>= 1;</w:t>
      </w:r>
    </w:p>
    <w:p w:rsidR="009C14F6" w:rsidRDefault="009C14F6" w:rsidP="009D678E">
      <w:pPr>
        <w:pStyle w:val="rststyle-codeblock"/>
        <w:framePr w:wrap="around"/>
        <w:rPr>
          <w:b/>
        </w:rPr>
      </w:pPr>
      <w:r>
        <w:tab/>
        <w:t xml:space="preserve">required bool </w:t>
      </w:r>
      <w:r>
        <w:tab/>
      </w:r>
      <w:r>
        <w:tab/>
        <w:t xml:space="preserve">inputActive  = 2 [default = </w:t>
      </w:r>
      <w:r w:rsidR="00973954">
        <w:t>FALSE</w:t>
      </w:r>
      <w:r>
        <w:t>];</w:t>
      </w:r>
    </w:p>
    <w:p w:rsidR="007107AF" w:rsidRPr="00EA2D36" w:rsidRDefault="009C14F6" w:rsidP="007107AF">
      <w:pPr>
        <w:pStyle w:val="rststyle-codeblock"/>
        <w:framePr w:wrap="around"/>
        <w:rPr>
          <w:b/>
        </w:rPr>
      </w:pPr>
      <w:r>
        <w:tab/>
        <w:t>required b</w:t>
      </w:r>
      <w:r w:rsidRPr="009C14F6">
        <w:t>ool</w:t>
      </w:r>
      <w:r>
        <w:t xml:space="preserve"> </w:t>
      </w:r>
      <w:r>
        <w:tab/>
      </w:r>
      <w:r>
        <w:tab/>
        <w:t xml:space="preserve">streamActive = 3 [default = </w:t>
      </w:r>
      <w:r w:rsidR="00973954">
        <w:t>FALSE</w:t>
      </w:r>
      <w:r>
        <w:t>];</w:t>
      </w:r>
      <w:r>
        <w:br/>
      </w:r>
      <w:r w:rsidR="007107AF" w:rsidRPr="007526A8">
        <w:t>}</w:t>
      </w:r>
      <w:r w:rsidR="007107AF">
        <w:br/>
      </w:r>
    </w:p>
    <w:p w:rsidR="007107AF" w:rsidRDefault="007107AF" w:rsidP="007107AF"/>
    <w:tbl>
      <w:tblPr>
        <w:tblStyle w:val="LightList-Accent1"/>
        <w:tblW w:w="9638" w:type="dxa"/>
        <w:tblLayout w:type="fixed"/>
        <w:tblLook w:val="04A0" w:firstRow="1" w:lastRow="0" w:firstColumn="1" w:lastColumn="0" w:noHBand="0" w:noVBand="1"/>
      </w:tblPr>
      <w:tblGrid>
        <w:gridCol w:w="2376"/>
        <w:gridCol w:w="7262"/>
      </w:tblGrid>
      <w:tr w:rsidR="007107AF" w:rsidRPr="009141E6" w:rsidTr="009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7107AF" w:rsidRPr="009141E6" w:rsidRDefault="007107AF" w:rsidP="007107AF">
            <w:pPr>
              <w:spacing w:after="0" w:line="240" w:lineRule="auto"/>
              <w:rPr>
                <w:lang w:eastAsia="zh-CN" w:bidi="hi-IN"/>
              </w:rPr>
            </w:pPr>
            <w:r w:rsidRPr="009141E6">
              <w:t>Field</w:t>
            </w:r>
          </w:p>
        </w:tc>
        <w:tc>
          <w:tcPr>
            <w:tcW w:w="7262" w:type="dxa"/>
            <w:hideMark/>
          </w:tcPr>
          <w:p w:rsidR="007107AF" w:rsidRPr="009141E6" w:rsidRDefault="007107AF" w:rsidP="007107A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rsidTr="0097395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FB4CE3" w:rsidRPr="008F3177" w:rsidRDefault="00FB4CE3" w:rsidP="005B7267">
            <w:r w:rsidRPr="008F3177">
              <w:t>STOPPED</w:t>
            </w:r>
          </w:p>
        </w:tc>
        <w:tc>
          <w:tcPr>
            <w:tcW w:w="7262" w:type="dxa"/>
          </w:tcPr>
          <w:p w:rsidR="00FB4CE3" w:rsidRPr="008F3177" w:rsidRDefault="00FB4CE3" w:rsidP="005B7267">
            <w:pPr>
              <w:cnfStyle w:val="000000100000" w:firstRow="0" w:lastRow="0" w:firstColumn="0" w:lastColumn="0" w:oddVBand="0" w:evenVBand="0" w:oddHBand="1" w:evenHBand="0" w:firstRowFirstColumn="0" w:firstRowLastColumn="0" w:lastRowFirstColumn="0" w:lastRowLastColumn="0"/>
            </w:pPr>
            <w:r w:rsidRPr="008F3177">
              <w:t xml:space="preserve">The </w:t>
            </w:r>
            <w:r w:rsidR="00CF1BE6">
              <w:t>application</w:t>
            </w:r>
            <w:r w:rsidRPr="008F3177">
              <w:t xml:space="preserve"> is not running</w:t>
            </w:r>
          </w:p>
        </w:tc>
      </w:tr>
      <w:tr w:rsidR="00FB4CE3" w:rsidRPr="009141E6" w:rsidTr="00973954">
        <w:trPr>
          <w:cantSplit/>
        </w:trPr>
        <w:tc>
          <w:tcPr>
            <w:cnfStyle w:val="001000000000" w:firstRow="0" w:lastRow="0" w:firstColumn="1" w:lastColumn="0" w:oddVBand="0" w:evenVBand="0" w:oddHBand="0" w:evenHBand="0" w:firstRowFirstColumn="0" w:firstRowLastColumn="0" w:lastRowFirstColumn="0" w:lastRowLastColumn="0"/>
            <w:tcW w:w="2376" w:type="dxa"/>
          </w:tcPr>
          <w:p w:rsidR="00FB4CE3" w:rsidRPr="008F3177" w:rsidRDefault="00F13153" w:rsidP="005B7267">
            <w:r>
              <w:t>RUNNING</w:t>
            </w:r>
          </w:p>
        </w:tc>
        <w:tc>
          <w:tcPr>
            <w:tcW w:w="7262" w:type="dxa"/>
          </w:tcPr>
          <w:p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8F3177">
              <w:t xml:space="preserve">The </w:t>
            </w:r>
            <w:r w:rsidR="00CF1BE6">
              <w:t>application</w:t>
            </w:r>
            <w:r w:rsidRPr="008F3177">
              <w:t xml:space="preserve"> is running</w:t>
            </w:r>
          </w:p>
        </w:tc>
      </w:tr>
      <w:tr w:rsidR="00973954" w:rsidRPr="00755E11" w:rsidTr="00973954">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rsidR="00973954" w:rsidRPr="00755E11" w:rsidRDefault="00973954" w:rsidP="00AA0AB7">
            <w:pPr>
              <w:spacing w:before="0" w:after="0" w:line="240" w:lineRule="auto"/>
            </w:pPr>
            <w:r w:rsidRPr="00973954">
              <w:t xml:space="preserve">inputActive  </w:t>
            </w:r>
          </w:p>
        </w:tc>
        <w:tc>
          <w:tcPr>
            <w:tcW w:w="7262" w:type="dxa"/>
          </w:tcPr>
          <w:p w:rsidR="00973954" w:rsidRPr="00755E11" w:rsidRDefault="00973954" w:rsidP="00AA0AB7">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61087C">
              <w:rPr>
                <w:rFonts w:eastAsiaTheme="minorEastAsia"/>
                <w:i/>
              </w:rPr>
              <w:t>TRUE</w:t>
            </w:r>
            <w:r>
              <w:rPr>
                <w:rFonts w:eastAsiaTheme="minorEastAsia"/>
              </w:rPr>
              <w:t xml:space="preserve"> if </w:t>
            </w:r>
            <w:r w:rsidR="00D5441D">
              <w:rPr>
                <w:rFonts w:eastAsiaTheme="minorEastAsia"/>
              </w:rPr>
              <w:t xml:space="preserve">the test is running and </w:t>
            </w:r>
            <w:r>
              <w:rPr>
                <w:rFonts w:eastAsiaTheme="minorEastAsia"/>
              </w:rPr>
              <w:t xml:space="preserve">an input signal is detected, otherwise </w:t>
            </w:r>
            <w:r w:rsidRPr="0061087C">
              <w:rPr>
                <w:rFonts w:eastAsiaTheme="minorEastAsia"/>
                <w:i/>
              </w:rPr>
              <w:t>FALSE</w:t>
            </w:r>
          </w:p>
        </w:tc>
      </w:tr>
      <w:tr w:rsidR="00973954" w:rsidRPr="00755E11" w:rsidTr="00973954">
        <w:trPr>
          <w:trHeight w:val="493"/>
        </w:trPr>
        <w:tc>
          <w:tcPr>
            <w:cnfStyle w:val="001000000000" w:firstRow="0" w:lastRow="0" w:firstColumn="1" w:lastColumn="0" w:oddVBand="0" w:evenVBand="0" w:oddHBand="0" w:evenHBand="0" w:firstRowFirstColumn="0" w:firstRowLastColumn="0" w:lastRowFirstColumn="0" w:lastRowLastColumn="0"/>
            <w:tcW w:w="2376" w:type="dxa"/>
          </w:tcPr>
          <w:p w:rsidR="00973954" w:rsidRPr="00755E11" w:rsidRDefault="00973954" w:rsidP="00AA0AB7">
            <w:pPr>
              <w:spacing w:before="0" w:after="0" w:line="240" w:lineRule="auto"/>
            </w:pPr>
            <w:r w:rsidRPr="00973954">
              <w:t>streamActive</w:t>
            </w:r>
          </w:p>
        </w:tc>
        <w:tc>
          <w:tcPr>
            <w:tcW w:w="7262" w:type="dxa"/>
          </w:tcPr>
          <w:p w:rsidR="00973954" w:rsidRPr="00755E11" w:rsidRDefault="00973954" w:rsidP="00AA0AB7">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61087C">
              <w:rPr>
                <w:rFonts w:eastAsiaTheme="minorEastAsia"/>
                <w:i/>
              </w:rPr>
              <w:t>TRUE</w:t>
            </w:r>
            <w:r w:rsidRPr="00973954">
              <w:rPr>
                <w:rFonts w:eastAsiaTheme="minorEastAsia"/>
              </w:rPr>
              <w:t xml:space="preserve"> </w:t>
            </w:r>
            <w:r w:rsidR="00D5441D" w:rsidRPr="00D5441D">
              <w:rPr>
                <w:rFonts w:eastAsiaTheme="minorEastAsia"/>
              </w:rPr>
              <w:t xml:space="preserve">if the test is running and </w:t>
            </w:r>
            <w:r w:rsidR="00D5441D">
              <w:rPr>
                <w:rFonts w:eastAsiaTheme="minorEastAsia"/>
              </w:rPr>
              <w:t xml:space="preserve">the </w:t>
            </w:r>
            <w:r>
              <w:rPr>
                <w:rFonts w:eastAsiaTheme="minorEastAsia"/>
              </w:rPr>
              <w:t>out</w:t>
            </w:r>
            <w:r w:rsidRPr="00973954">
              <w:rPr>
                <w:rFonts w:eastAsiaTheme="minorEastAsia"/>
              </w:rPr>
              <w:t xml:space="preserve">put </w:t>
            </w:r>
            <w:r>
              <w:rPr>
                <w:rFonts w:eastAsiaTheme="minorEastAsia"/>
              </w:rPr>
              <w:t>stream</w:t>
            </w:r>
            <w:r w:rsidRPr="00973954">
              <w:rPr>
                <w:rFonts w:eastAsiaTheme="minorEastAsia"/>
              </w:rPr>
              <w:t xml:space="preserve"> is </w:t>
            </w:r>
            <w:r>
              <w:rPr>
                <w:rFonts w:eastAsiaTheme="minorEastAsia"/>
              </w:rPr>
              <w:t>active</w:t>
            </w:r>
            <w:r w:rsidRPr="00973954">
              <w:rPr>
                <w:rFonts w:eastAsiaTheme="minorEastAsia"/>
              </w:rPr>
              <w:t xml:space="preserve">, otherwise </w:t>
            </w:r>
            <w:r w:rsidRPr="0061087C">
              <w:rPr>
                <w:rFonts w:eastAsiaTheme="minorEastAsia"/>
                <w:i/>
              </w:rPr>
              <w:t>FALSE</w:t>
            </w:r>
          </w:p>
        </w:tc>
      </w:tr>
    </w:tbl>
    <w:p w:rsidR="007107AF" w:rsidRPr="007107AF" w:rsidRDefault="007107AF" w:rsidP="00CF207A">
      <w:pPr>
        <w:pStyle w:val="Caption"/>
      </w:pPr>
      <w:r w:rsidRPr="009141E6">
        <w:t xml:space="preserve">Table </w:t>
      </w:r>
      <w:fldSimple w:instr=" SEQ Table \* ARABIC ">
        <w:r w:rsidR="00DE59B7">
          <w:rPr>
            <w:noProof/>
          </w:rPr>
          <w:t>13</w:t>
        </w:r>
      </w:fldSimple>
      <w:r w:rsidRPr="009141E6">
        <w:t xml:space="preserve"> </w:t>
      </w:r>
      <w:r w:rsidR="00A5434C" w:rsidRPr="00A5434C">
        <w:t>Encoder</w:t>
      </w:r>
      <w:r w:rsidRPr="00036565">
        <w:t xml:space="preserve">Response </w:t>
      </w:r>
      <w:r>
        <w:t>M</w:t>
      </w:r>
      <w:r w:rsidRPr="009141E6">
        <w:t xml:space="preserve">essage </w:t>
      </w:r>
    </w:p>
    <w:p w:rsidR="00D919BC" w:rsidRDefault="00D919BC" w:rsidP="00F6723C">
      <w:pPr>
        <w:pStyle w:val="Heading3"/>
      </w:pPr>
      <w:bookmarkStart w:id="11" w:name="_Toc449505723"/>
      <w:r>
        <w:lastRenderedPageBreak/>
        <w:t>Ethernet</w:t>
      </w:r>
      <w:bookmarkEnd w:id="11"/>
    </w:p>
    <w:p w:rsidR="00F6723C" w:rsidRPr="004A209D" w:rsidRDefault="00F6723C" w:rsidP="00F6723C">
      <w:pPr>
        <w:pStyle w:val="Heading4"/>
        <w:numPr>
          <w:ilvl w:val="3"/>
          <w:numId w:val="14"/>
        </w:numPr>
      </w:pPr>
      <w:r w:rsidRPr="00F6723C">
        <w:t>Ethernet</w:t>
      </w:r>
      <w:r w:rsidRPr="004A209D">
        <w:t xml:space="preserve"> Request </w:t>
      </w:r>
    </w:p>
    <w:p w:rsidR="00F6723C" w:rsidRDefault="00F6723C" w:rsidP="00F6723C">
      <w:r>
        <w:t xml:space="preserve">The </w:t>
      </w:r>
      <w:r w:rsidR="00664DA7" w:rsidRPr="00664DA7">
        <w:t xml:space="preserve">Ethernet </w:t>
      </w:r>
      <w:r>
        <w:t xml:space="preserve">Request Message is sent by the TE to set </w:t>
      </w:r>
      <w:r w:rsidR="003C14E6">
        <w:t xml:space="preserve">enable or disable </w:t>
      </w:r>
      <w:r w:rsidR="00875FD6">
        <w:t>performance statistic gathering</w:t>
      </w:r>
      <w:r w:rsidR="003C14E6">
        <w:t xml:space="preserve"> on an Ethernet channel and obtain </w:t>
      </w:r>
      <w:r w:rsidR="00875FD6">
        <w:t xml:space="preserve">a </w:t>
      </w:r>
      <w:r w:rsidR="003C14E6">
        <w:t>statistics</w:t>
      </w:r>
      <w:r w:rsidR="00875FD6">
        <w:t xml:space="preserve"> report</w:t>
      </w:r>
      <w:r>
        <w:t>.</w:t>
      </w:r>
      <w:r w:rsidR="003C14E6">
        <w:t xml:space="preserve"> </w:t>
      </w:r>
      <w:r w:rsidR="00522E63">
        <w:t xml:space="preserve">When the </w:t>
      </w:r>
      <w:r w:rsidR="00875FD6" w:rsidRPr="00875FD6">
        <w:t xml:space="preserve">statistic gathering </w:t>
      </w:r>
      <w:r w:rsidR="00522E63">
        <w:t>is active</w:t>
      </w:r>
      <w:r w:rsidR="00C861B3">
        <w:t xml:space="preserve"> the MPS connects the local Ethernet channel to the remote iPerf server and collects performance statistics.</w:t>
      </w:r>
      <w:r w:rsidR="0003193A">
        <w:t xml:space="preserve"> </w:t>
      </w:r>
      <w:r w:rsidR="00645A58">
        <w:t xml:space="preserve">If the optional remote server string is present, the remote server address is updated. If the request type is RUN and the remote address has not been set, the response is sent without starting the measurement. </w:t>
      </w:r>
    </w:p>
    <w:p w:rsidR="00F6723C" w:rsidRDefault="00F6723C" w:rsidP="00F6723C">
      <w:pPr>
        <w:pStyle w:val="rststyle-codeblock"/>
        <w:framePr w:wrap="around"/>
      </w:pPr>
      <w:r>
        <w:t xml:space="preserve">message </w:t>
      </w:r>
      <w:r w:rsidR="003C14E6" w:rsidRPr="003C14E6">
        <w:t>Ethernet</w:t>
      </w:r>
      <w:r>
        <w:t xml:space="preserve">Request { </w:t>
      </w:r>
    </w:p>
    <w:p w:rsidR="00F6723C" w:rsidRDefault="00F6723C" w:rsidP="00F6723C">
      <w:pPr>
        <w:pStyle w:val="rststyle-codeblock"/>
        <w:framePr w:wrap="around"/>
      </w:pPr>
      <w:r>
        <w:tab/>
        <w:t>enum RequestTypeT {</w:t>
      </w:r>
      <w:r w:rsidR="00D83627">
        <w:br/>
      </w:r>
      <w:r w:rsidR="009E6DDF">
        <w:tab/>
      </w:r>
      <w:r w:rsidR="009E6DDF">
        <w:tab/>
        <w:t>STOP</w:t>
      </w:r>
      <w:r w:rsidR="009E6DDF">
        <w:tab/>
      </w:r>
      <w:r w:rsidR="009E6DDF">
        <w:tab/>
        <w:t>= 0;</w:t>
      </w:r>
      <w:r w:rsidR="009E6DDF">
        <w:br/>
      </w:r>
      <w:r w:rsidR="009E6DDF">
        <w:tab/>
      </w:r>
      <w:r w:rsidR="009E6DDF">
        <w:tab/>
        <w:t>RUN</w:t>
      </w:r>
      <w:r w:rsidR="009E6DDF">
        <w:tab/>
      </w:r>
      <w:r w:rsidR="009E6DDF">
        <w:tab/>
        <w:t>= 1;</w:t>
      </w:r>
      <w:r w:rsidR="009E6DDF">
        <w:br/>
      </w:r>
      <w:r w:rsidR="009E6DDF">
        <w:tab/>
      </w:r>
      <w:r w:rsidR="009E6DDF">
        <w:tab/>
        <w:t>REPORT</w:t>
      </w:r>
      <w:r w:rsidR="009E6DDF">
        <w:tab/>
        <w:t>= 2;</w:t>
      </w:r>
      <w:r w:rsidR="009E6DDF" w:rsidRPr="007E78AC">
        <w:rPr>
          <w:b/>
        </w:rPr>
        <w:br/>
      </w:r>
      <w:r>
        <w:tab/>
        <w:t>}</w:t>
      </w:r>
    </w:p>
    <w:p w:rsidR="00F6723C" w:rsidRDefault="00F6723C" w:rsidP="00F6723C">
      <w:pPr>
        <w:pStyle w:val="rststyle-codeblock"/>
        <w:framePr w:wrap="around"/>
      </w:pPr>
      <w:r>
        <w:tab/>
        <w:t xml:space="preserve">required RequestTypeT requestType = 1 [default = </w:t>
      </w:r>
      <w:r w:rsidR="003C14E6">
        <w:t>OFF</w:t>
      </w:r>
      <w:r>
        <w:t>];</w:t>
      </w:r>
    </w:p>
    <w:p w:rsidR="003C14E6" w:rsidRDefault="003C14E6" w:rsidP="003C14E6">
      <w:pPr>
        <w:pStyle w:val="rststyle-codeblock"/>
        <w:framePr w:wrap="around"/>
      </w:pPr>
      <w:r>
        <w:tab/>
        <w:t>required string local = 2 [default = “”];</w:t>
      </w:r>
    </w:p>
    <w:p w:rsidR="00BD4E9F" w:rsidRDefault="003C14E6" w:rsidP="00522E63">
      <w:pPr>
        <w:pStyle w:val="rststyle-codeblock"/>
        <w:framePr w:wrap="around"/>
      </w:pPr>
      <w:r>
        <w:tab/>
      </w:r>
      <w:r w:rsidR="00875FD6">
        <w:t>optional</w:t>
      </w:r>
      <w:r>
        <w:t xml:space="preserve"> string remote = 3 [default = “”];</w:t>
      </w:r>
    </w:p>
    <w:p w:rsidR="00F6723C" w:rsidRPr="00FE34A6" w:rsidRDefault="00F6723C" w:rsidP="00F6723C">
      <w:pPr>
        <w:pStyle w:val="rststyle-codeblock"/>
        <w:framePr w:wrap="around"/>
      </w:pPr>
      <w:r>
        <w:t>}</w:t>
      </w:r>
    </w:p>
    <w:p w:rsidR="00F6723C" w:rsidRPr="009141E6"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rsidTr="003C14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F6723C" w:rsidRPr="009141E6" w:rsidRDefault="00F6723C" w:rsidP="007A2D9C">
            <w:pPr>
              <w:spacing w:after="0" w:line="240" w:lineRule="auto"/>
              <w:rPr>
                <w:lang w:eastAsia="zh-CN" w:bidi="hi-IN"/>
              </w:rPr>
            </w:pPr>
            <w:r w:rsidRPr="009141E6">
              <w:t>Field</w:t>
            </w:r>
          </w:p>
        </w:tc>
        <w:tc>
          <w:tcPr>
            <w:tcW w:w="7262" w:type="dxa"/>
            <w:hideMark/>
          </w:tcPr>
          <w:p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522E63" w:rsidRPr="00755E11"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rsidR="00522E63" w:rsidRPr="000C29BD" w:rsidRDefault="00522E63" w:rsidP="005B7267">
            <w:r w:rsidRPr="000C29BD">
              <w:t>STOP</w:t>
            </w:r>
          </w:p>
        </w:tc>
        <w:tc>
          <w:tcPr>
            <w:tcW w:w="7262" w:type="dxa"/>
          </w:tcPr>
          <w:p w:rsidR="00522E63" w:rsidRPr="000C29BD" w:rsidRDefault="00522E63" w:rsidP="00875FD6">
            <w:pPr>
              <w:cnfStyle w:val="000000100000" w:firstRow="0" w:lastRow="0" w:firstColumn="0" w:lastColumn="0" w:oddVBand="0" w:evenVBand="0" w:oddHBand="1" w:evenHBand="0" w:firstRowFirstColumn="0" w:firstRowLastColumn="0" w:lastRowFirstColumn="0" w:lastRowLastColumn="0"/>
            </w:pPr>
            <w:r w:rsidRPr="000C29BD">
              <w:t xml:space="preserve">Requests the </w:t>
            </w:r>
            <w:r w:rsidR="00875FD6">
              <w:t>application</w:t>
            </w:r>
            <w:r w:rsidRPr="000C29BD">
              <w:t xml:space="preserve"> to halt and reply with a report</w:t>
            </w:r>
          </w:p>
        </w:tc>
      </w:tr>
      <w:tr w:rsidR="00522E63" w:rsidRPr="00755E11"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rsidR="00522E63" w:rsidRPr="000C29BD" w:rsidRDefault="00522E63" w:rsidP="005B7267">
            <w:r w:rsidRPr="000C29BD">
              <w:t>RUN</w:t>
            </w:r>
          </w:p>
        </w:tc>
        <w:tc>
          <w:tcPr>
            <w:tcW w:w="7262" w:type="dxa"/>
          </w:tcPr>
          <w:p w:rsidR="00522E63" w:rsidRPr="000C29BD" w:rsidRDefault="00522E63" w:rsidP="005B7267">
            <w:pPr>
              <w:cnfStyle w:val="000000000000" w:firstRow="0" w:lastRow="0" w:firstColumn="0" w:lastColumn="0" w:oddVBand="0" w:evenVBand="0" w:oddHBand="0" w:evenHBand="0" w:firstRowFirstColumn="0" w:firstRowLastColumn="0" w:lastRowFirstColumn="0" w:lastRowLastColumn="0"/>
            </w:pPr>
            <w:r w:rsidRPr="000C29BD">
              <w:t xml:space="preserve">Requests the </w:t>
            </w:r>
            <w:r w:rsidR="00CF1BE6">
              <w:t>application</w:t>
            </w:r>
            <w:r w:rsidRPr="000C29BD">
              <w:t xml:space="preserve"> to run and reply with a report</w:t>
            </w:r>
          </w:p>
        </w:tc>
      </w:tr>
      <w:tr w:rsidR="00522E63" w:rsidRPr="00755E11" w:rsidTr="003C14E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rsidR="00522E63" w:rsidRPr="000C29BD" w:rsidRDefault="00522E63" w:rsidP="005B7267">
            <w:r w:rsidRPr="000C29BD">
              <w:t>REPORT</w:t>
            </w:r>
          </w:p>
        </w:tc>
        <w:tc>
          <w:tcPr>
            <w:tcW w:w="7262" w:type="dxa"/>
          </w:tcPr>
          <w:p w:rsidR="00522E63" w:rsidRDefault="00522E63" w:rsidP="005B7267">
            <w:pPr>
              <w:cnfStyle w:val="000000100000" w:firstRow="0" w:lastRow="0" w:firstColumn="0" w:lastColumn="0" w:oddVBand="0" w:evenVBand="0" w:oddHBand="1" w:evenHBand="0" w:firstRowFirstColumn="0" w:firstRowLastColumn="0" w:lastRowFirstColumn="0" w:lastRowLastColumn="0"/>
            </w:pPr>
            <w:r w:rsidRPr="000C29BD">
              <w:t>Requests a report without any action</w:t>
            </w:r>
          </w:p>
        </w:tc>
      </w:tr>
      <w:tr w:rsidR="003C14E6" w:rsidRPr="00755E11" w:rsidTr="003C14E6">
        <w:trPr>
          <w:trHeight w:val="493"/>
        </w:trPr>
        <w:tc>
          <w:tcPr>
            <w:cnfStyle w:val="001000000000" w:firstRow="0" w:lastRow="0" w:firstColumn="1" w:lastColumn="0" w:oddVBand="0" w:evenVBand="0" w:oddHBand="0" w:evenHBand="0" w:firstRowFirstColumn="0" w:firstRowLastColumn="0" w:lastRowFirstColumn="0" w:lastRowLastColumn="0"/>
            <w:tcW w:w="2376" w:type="dxa"/>
          </w:tcPr>
          <w:p w:rsidR="003C14E6" w:rsidRPr="00755E11" w:rsidRDefault="003C14E6" w:rsidP="007A2D9C">
            <w:pPr>
              <w:spacing w:before="0" w:after="0" w:line="240" w:lineRule="auto"/>
            </w:pPr>
            <w:r w:rsidRPr="003C14E6">
              <w:t>local</w:t>
            </w:r>
          </w:p>
        </w:tc>
        <w:tc>
          <w:tcPr>
            <w:tcW w:w="7262" w:type="dxa"/>
          </w:tcPr>
          <w:p w:rsidR="003C14E6" w:rsidRPr="00755E11" w:rsidRDefault="003C14E6" w:rsidP="007A2D9C">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Channel to which the request applies</w:t>
            </w:r>
          </w:p>
        </w:tc>
      </w:tr>
      <w:tr w:rsidR="00BD4E9F" w:rsidRPr="009141E6" w:rsidTr="007A2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D4E9F" w:rsidRPr="00B56190" w:rsidRDefault="00BD4E9F" w:rsidP="007A2D9C">
            <w:r w:rsidRPr="003C14E6">
              <w:t>remote</w:t>
            </w:r>
          </w:p>
        </w:tc>
        <w:tc>
          <w:tcPr>
            <w:tcW w:w="7262" w:type="dxa"/>
          </w:tcPr>
          <w:p w:rsidR="00BD4E9F" w:rsidRDefault="00BD4E9F" w:rsidP="00763AFC">
            <w:pPr>
              <w:cnfStyle w:val="000000100000" w:firstRow="0" w:lastRow="0" w:firstColumn="0" w:lastColumn="0" w:oddVBand="0" w:evenVBand="0" w:oddHBand="1" w:evenHBand="0" w:firstRowFirstColumn="0" w:firstRowLastColumn="0" w:lastRowFirstColumn="0" w:lastRowLastColumn="0"/>
            </w:pPr>
            <w:r>
              <w:t>Remote address to which the request applies</w:t>
            </w:r>
            <w:r w:rsidR="00763AFC">
              <w:t xml:space="preserve"> </w:t>
            </w:r>
            <w:r w:rsidR="00763AFC" w:rsidRPr="00763AFC">
              <w:t xml:space="preserve">(ignored if present for </w:t>
            </w:r>
            <w:r w:rsidR="00763AFC" w:rsidRPr="006A5871">
              <w:rPr>
                <w:i/>
              </w:rPr>
              <w:t>STOP</w:t>
            </w:r>
            <w:r w:rsidR="00763AFC" w:rsidRPr="00763AFC">
              <w:t xml:space="preserve"> or </w:t>
            </w:r>
            <w:r w:rsidR="00763AFC" w:rsidRPr="006A5871">
              <w:rPr>
                <w:i/>
              </w:rPr>
              <w:t>REPORT</w:t>
            </w:r>
            <w:r w:rsidR="00763AFC" w:rsidRPr="00763AFC">
              <w:t xml:space="preserve"> requests)</w:t>
            </w:r>
          </w:p>
        </w:tc>
      </w:tr>
    </w:tbl>
    <w:p w:rsidR="00F6723C" w:rsidRDefault="00F6723C" w:rsidP="00F6723C">
      <w:pPr>
        <w:pStyle w:val="Caption"/>
      </w:pPr>
      <w:r w:rsidRPr="009141E6">
        <w:t xml:space="preserve">Table </w:t>
      </w:r>
      <w:fldSimple w:instr=" SEQ Table \* ARABIC ">
        <w:r w:rsidR="00DE59B7">
          <w:rPr>
            <w:noProof/>
          </w:rPr>
          <w:t>14</w:t>
        </w:r>
      </w:fldSimple>
      <w:r w:rsidRPr="009141E6">
        <w:t xml:space="preserve"> </w:t>
      </w:r>
      <w:r w:rsidR="00A5434C">
        <w:t>Ethernet</w:t>
      </w:r>
      <w:r w:rsidRPr="00036565">
        <w:t xml:space="preserve">Request </w:t>
      </w:r>
      <w:r>
        <w:t>M</w:t>
      </w:r>
      <w:r w:rsidRPr="009141E6">
        <w:t xml:space="preserve">essage </w:t>
      </w:r>
    </w:p>
    <w:p w:rsidR="00973954" w:rsidRDefault="00973954">
      <w:pPr>
        <w:spacing w:before="0" w:after="0" w:line="240" w:lineRule="auto"/>
        <w:rPr>
          <w:rFonts w:ascii="Times New Roman" w:hAnsi="Times New Roman"/>
          <w:b/>
          <w:sz w:val="24"/>
          <w:szCs w:val="20"/>
        </w:rPr>
      </w:pPr>
      <w:r>
        <w:br w:type="page"/>
      </w:r>
    </w:p>
    <w:p w:rsidR="00F6723C" w:rsidRPr="00855567" w:rsidRDefault="003C14E6" w:rsidP="00F6723C">
      <w:pPr>
        <w:pStyle w:val="Heading4"/>
      </w:pPr>
      <w:r w:rsidRPr="00664DA7">
        <w:lastRenderedPageBreak/>
        <w:t>Ethernet</w:t>
      </w:r>
      <w:r w:rsidRPr="004A209D">
        <w:t xml:space="preserve"> </w:t>
      </w:r>
      <w:r w:rsidR="00F6723C" w:rsidRPr="004A209D">
        <w:t>Response</w:t>
      </w:r>
    </w:p>
    <w:p w:rsidR="00F6723C" w:rsidRDefault="00F6723C" w:rsidP="00F6723C">
      <w:r>
        <w:t xml:space="preserve">The </w:t>
      </w:r>
      <w:r w:rsidR="003C14E6" w:rsidRPr="003C14E6">
        <w:t xml:space="preserve">Ethernet </w:t>
      </w:r>
      <w:r w:rsidRPr="00EA2D36">
        <w:t xml:space="preserve">Response </w:t>
      </w:r>
      <w:r>
        <w:t xml:space="preserve">Message is sent by the MPS </w:t>
      </w:r>
      <w:r w:rsidR="00227AAD">
        <w:t xml:space="preserve">acknowledge an Ethernet Request message and provide statistics </w:t>
      </w:r>
      <w:r w:rsidR="00BD4E9F">
        <w:t>relate</w:t>
      </w:r>
      <w:r w:rsidR="0003193A">
        <w:t>d</w:t>
      </w:r>
      <w:r w:rsidR="00BD4E9F">
        <w:t xml:space="preserve"> to the </w:t>
      </w:r>
      <w:r w:rsidR="001B4F5B">
        <w:t>iPerf</w:t>
      </w:r>
      <w:r w:rsidR="00BD4E9F">
        <w:t xml:space="preserve"> </w:t>
      </w:r>
      <w:r w:rsidR="006A5871">
        <w:t>measurement</w:t>
      </w:r>
      <w:r>
        <w:t>.</w:t>
      </w:r>
      <w:r w:rsidRPr="00264ABE">
        <w:t xml:space="preserve"> </w:t>
      </w:r>
    </w:p>
    <w:p w:rsidR="00F6723C" w:rsidRPr="009141E6" w:rsidRDefault="00F6723C" w:rsidP="00F6723C">
      <w:pPr>
        <w:pStyle w:val="rststyle-codeblock"/>
        <w:framePr w:wrap="around"/>
      </w:pPr>
      <w:r w:rsidRPr="009141E6">
        <w:t xml:space="preserve">message </w:t>
      </w:r>
      <w:r w:rsidR="00325B8A" w:rsidRPr="00325B8A">
        <w:t xml:space="preserve">EthernetResponse </w:t>
      </w:r>
      <w:r w:rsidRPr="009141E6">
        <w:t>{</w:t>
      </w:r>
    </w:p>
    <w:p w:rsidR="009D678E" w:rsidRDefault="009D678E" w:rsidP="009D678E">
      <w:pPr>
        <w:pStyle w:val="rststyle-codeblock"/>
        <w:framePr w:wrap="around"/>
        <w:ind w:firstLine="720"/>
      </w:pPr>
      <w:r>
        <w:t xml:space="preserve">enum </w:t>
      </w:r>
      <w:r w:rsidR="00506E04">
        <w:t>AppStateT</w:t>
      </w:r>
      <w:r>
        <w:t xml:space="preserve"> {</w:t>
      </w:r>
    </w:p>
    <w:p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6A5871">
        <w:tab/>
      </w:r>
      <w:r>
        <w:t>= 1;</w:t>
      </w:r>
    </w:p>
    <w:p w:rsidR="006A5871" w:rsidRDefault="006A5871" w:rsidP="006A5871">
      <w:pPr>
        <w:pStyle w:val="rststyle-codeblock"/>
        <w:framePr w:wrap="around"/>
      </w:pPr>
      <w:r>
        <w:tab/>
        <w:t xml:space="preserve">required string local </w:t>
      </w:r>
      <w:r>
        <w:tab/>
      </w:r>
      <w:r>
        <w:tab/>
        <w:t>= 2;</w:t>
      </w:r>
    </w:p>
    <w:p w:rsidR="006A5871" w:rsidRDefault="006A5871" w:rsidP="006A5871">
      <w:pPr>
        <w:pStyle w:val="rststyle-codeblock"/>
        <w:framePr w:wrap="around"/>
      </w:pPr>
      <w:r>
        <w:tab/>
        <w:t xml:space="preserve">required string result </w:t>
      </w:r>
      <w:r>
        <w:tab/>
      </w:r>
      <w:r>
        <w:tab/>
        <w:t>= 3;</w:t>
      </w:r>
    </w:p>
    <w:p w:rsidR="00F6723C" w:rsidRDefault="00F6723C" w:rsidP="00F6723C">
      <w:pPr>
        <w:pStyle w:val="rststyle-codeblock"/>
        <w:framePr w:wrap="around"/>
      </w:pPr>
      <w:r w:rsidRPr="009141E6">
        <w:t>}</w:t>
      </w:r>
    </w:p>
    <w:p w:rsidR="00F6723C" w:rsidRPr="00264ABE" w:rsidRDefault="00F6723C" w:rsidP="00F6723C"/>
    <w:tbl>
      <w:tblPr>
        <w:tblStyle w:val="LightList-Accent1"/>
        <w:tblW w:w="9638" w:type="dxa"/>
        <w:tblLayout w:type="fixed"/>
        <w:tblLook w:val="04A0" w:firstRow="1" w:lastRow="0" w:firstColumn="1" w:lastColumn="0" w:noHBand="0" w:noVBand="1"/>
      </w:tblPr>
      <w:tblGrid>
        <w:gridCol w:w="2376"/>
        <w:gridCol w:w="7262"/>
      </w:tblGrid>
      <w:tr w:rsidR="00F6723C" w:rsidRPr="009141E6"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F6723C" w:rsidRPr="009141E6" w:rsidRDefault="00F6723C" w:rsidP="007A2D9C">
            <w:pPr>
              <w:spacing w:after="0" w:line="240" w:lineRule="auto"/>
              <w:rPr>
                <w:lang w:eastAsia="zh-CN" w:bidi="hi-IN"/>
              </w:rPr>
            </w:pPr>
            <w:r w:rsidRPr="009141E6">
              <w:t>Field</w:t>
            </w:r>
          </w:p>
        </w:tc>
        <w:tc>
          <w:tcPr>
            <w:tcW w:w="7262" w:type="dxa"/>
            <w:hideMark/>
          </w:tcPr>
          <w:p w:rsidR="00F6723C" w:rsidRPr="009141E6" w:rsidRDefault="00F6723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rsidTr="00F258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B4CE3" w:rsidRPr="00470F3F" w:rsidRDefault="00FB4CE3" w:rsidP="005B7267">
            <w:r w:rsidRPr="00470F3F">
              <w:t>STOPPED</w:t>
            </w:r>
          </w:p>
        </w:tc>
        <w:tc>
          <w:tcPr>
            <w:tcW w:w="7262" w:type="dxa"/>
          </w:tcPr>
          <w:p w:rsidR="00FB4CE3" w:rsidRPr="00470F3F" w:rsidRDefault="00FB4CE3" w:rsidP="005B7267">
            <w:pPr>
              <w:cnfStyle w:val="000000100000" w:firstRow="0" w:lastRow="0" w:firstColumn="0" w:lastColumn="0" w:oddVBand="0" w:evenVBand="0" w:oddHBand="1" w:evenHBand="0" w:firstRowFirstColumn="0" w:firstRowLastColumn="0" w:lastRowFirstColumn="0" w:lastRowLastColumn="0"/>
            </w:pPr>
            <w:r w:rsidRPr="00470F3F">
              <w:t xml:space="preserve">The </w:t>
            </w:r>
            <w:r w:rsidR="00CF1BE6">
              <w:t>application</w:t>
            </w:r>
            <w:r w:rsidRPr="00470F3F">
              <w:t xml:space="preserve"> is not running</w:t>
            </w:r>
          </w:p>
        </w:tc>
      </w:tr>
      <w:tr w:rsidR="00FB4CE3" w:rsidRPr="009141E6" w:rsidTr="00F25836">
        <w:tc>
          <w:tcPr>
            <w:cnfStyle w:val="001000000000" w:firstRow="0" w:lastRow="0" w:firstColumn="1" w:lastColumn="0" w:oddVBand="0" w:evenVBand="0" w:oddHBand="0" w:evenHBand="0" w:firstRowFirstColumn="0" w:firstRowLastColumn="0" w:lastRowFirstColumn="0" w:lastRowLastColumn="0"/>
            <w:tcW w:w="2376" w:type="dxa"/>
          </w:tcPr>
          <w:p w:rsidR="00FB4CE3" w:rsidRPr="00470F3F" w:rsidRDefault="00F13153" w:rsidP="005B7267">
            <w:r>
              <w:t>RUNNING</w:t>
            </w:r>
          </w:p>
        </w:tc>
        <w:tc>
          <w:tcPr>
            <w:tcW w:w="7262" w:type="dxa"/>
          </w:tcPr>
          <w:p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470F3F">
              <w:t xml:space="preserve">The </w:t>
            </w:r>
            <w:r w:rsidR="00CF1BE6">
              <w:t>application</w:t>
            </w:r>
            <w:r w:rsidRPr="00470F3F">
              <w:t xml:space="preserve"> is running</w:t>
            </w:r>
          </w:p>
        </w:tc>
      </w:tr>
      <w:tr w:rsidR="006A5871" w:rsidRPr="009141E6" w:rsidTr="00723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A5871" w:rsidRPr="00405688" w:rsidRDefault="006A5871" w:rsidP="0072371E">
            <w:r w:rsidRPr="00405688">
              <w:t>local</w:t>
            </w:r>
          </w:p>
        </w:tc>
        <w:tc>
          <w:tcPr>
            <w:tcW w:w="7262" w:type="dxa"/>
          </w:tcPr>
          <w:p w:rsidR="006A5871" w:rsidRDefault="006A5871" w:rsidP="0072371E">
            <w:pPr>
              <w:cnfStyle w:val="000000100000" w:firstRow="0" w:lastRow="0" w:firstColumn="0" w:lastColumn="0" w:oddVBand="0" w:evenVBand="0" w:oddHBand="1" w:evenHBand="0" w:firstRowFirstColumn="0" w:firstRowLastColumn="0" w:lastRowFirstColumn="0" w:lastRowLastColumn="0"/>
            </w:pPr>
            <w:r>
              <w:t>Channel under test</w:t>
            </w:r>
          </w:p>
        </w:tc>
      </w:tr>
      <w:tr w:rsidR="00FB4CE3" w:rsidRPr="009141E6" w:rsidTr="00F25836">
        <w:tc>
          <w:tcPr>
            <w:cnfStyle w:val="001000000000" w:firstRow="0" w:lastRow="0" w:firstColumn="1" w:lastColumn="0" w:oddVBand="0" w:evenVBand="0" w:oddHBand="0" w:evenHBand="0" w:firstRowFirstColumn="0" w:firstRowLastColumn="0" w:lastRowFirstColumn="0" w:lastRowLastColumn="0"/>
            <w:tcW w:w="2376" w:type="dxa"/>
          </w:tcPr>
          <w:p w:rsidR="00FB4CE3" w:rsidRPr="00405688" w:rsidRDefault="006A5871" w:rsidP="005B7267">
            <w:r>
              <w:t>result</w:t>
            </w:r>
          </w:p>
        </w:tc>
        <w:tc>
          <w:tcPr>
            <w:tcW w:w="7262" w:type="dxa"/>
          </w:tcPr>
          <w:p w:rsidR="00FB4CE3" w:rsidRDefault="006A5871" w:rsidP="00FB4CE3">
            <w:pPr>
              <w:cnfStyle w:val="000000000000" w:firstRow="0" w:lastRow="0" w:firstColumn="0" w:lastColumn="0" w:oddVBand="0" w:evenVBand="0" w:oddHBand="0" w:evenHBand="0" w:firstRowFirstColumn="0" w:firstRowLastColumn="0" w:lastRowFirstColumn="0" w:lastRowLastColumn="0"/>
            </w:pPr>
            <w:r>
              <w:t>Output of the iPerf measurement</w:t>
            </w:r>
          </w:p>
        </w:tc>
      </w:tr>
    </w:tbl>
    <w:p w:rsidR="00F6723C" w:rsidRDefault="00F6723C" w:rsidP="00F6723C">
      <w:pPr>
        <w:pStyle w:val="Caption"/>
      </w:pPr>
      <w:r w:rsidRPr="009141E6">
        <w:t xml:space="preserve">Table </w:t>
      </w:r>
      <w:fldSimple w:instr=" SEQ Table \* ARABIC ">
        <w:r w:rsidR="00DE59B7">
          <w:rPr>
            <w:noProof/>
          </w:rPr>
          <w:t>15</w:t>
        </w:r>
      </w:fldSimple>
      <w:r w:rsidRPr="009141E6">
        <w:t xml:space="preserve"> </w:t>
      </w:r>
      <w:r w:rsidR="00A5434C" w:rsidRPr="00A5434C">
        <w:t>Ethernet</w:t>
      </w:r>
      <w:r w:rsidR="00A5434C">
        <w:t>R</w:t>
      </w:r>
      <w:r w:rsidR="00A5434C" w:rsidRPr="00A5434C">
        <w:t xml:space="preserve">esponse </w:t>
      </w:r>
      <w:r>
        <w:t>M</w:t>
      </w:r>
      <w:r w:rsidRPr="009141E6">
        <w:t xml:space="preserve">essage </w:t>
      </w:r>
    </w:p>
    <w:p w:rsidR="00973954" w:rsidRDefault="00973954">
      <w:pPr>
        <w:spacing w:before="0" w:after="0" w:line="240" w:lineRule="auto"/>
        <w:rPr>
          <w:rFonts w:ascii="Times New Roman" w:hAnsi="Times New Roman"/>
          <w:b/>
          <w:sz w:val="24"/>
          <w:szCs w:val="20"/>
        </w:rPr>
      </w:pPr>
      <w:r>
        <w:br w:type="page"/>
      </w:r>
    </w:p>
    <w:p w:rsidR="00373306" w:rsidRPr="00855567" w:rsidRDefault="00373306" w:rsidP="00282775">
      <w:pPr>
        <w:pStyle w:val="Heading4"/>
      </w:pPr>
      <w:r w:rsidRPr="00664DA7">
        <w:lastRenderedPageBreak/>
        <w:t>Ethernet</w:t>
      </w:r>
      <w:r w:rsidRPr="004A209D">
        <w:t xml:space="preserve"> </w:t>
      </w:r>
      <w:r w:rsidR="00282775" w:rsidRPr="00282775">
        <w:t>Device Names</w:t>
      </w:r>
    </w:p>
    <w:p w:rsidR="00373306" w:rsidRDefault="00373306" w:rsidP="00373306">
      <w:r>
        <w:t xml:space="preserve">The following logical names are used to specify the </w:t>
      </w:r>
      <w:r w:rsidR="00282775">
        <w:t xml:space="preserve">MPS Ethernet channels </w:t>
      </w:r>
      <w:r w:rsidR="00EE1C3A">
        <w:t>in request or response messages</w:t>
      </w:r>
      <w:r>
        <w:t>.</w:t>
      </w:r>
    </w:p>
    <w:tbl>
      <w:tblPr>
        <w:tblStyle w:val="TableGrid"/>
        <w:tblpPr w:leftFromText="180" w:rightFromText="180" w:vertAnchor="text" w:tblpXSpec="center" w:tblpY="1"/>
        <w:tblOverlap w:val="never"/>
        <w:tblW w:w="11064" w:type="dxa"/>
        <w:tblLayout w:type="fixed"/>
        <w:tblLook w:val="04A0" w:firstRow="1" w:lastRow="0" w:firstColumn="1" w:lastColumn="0" w:noHBand="0" w:noVBand="1"/>
      </w:tblPr>
      <w:tblGrid>
        <w:gridCol w:w="1153"/>
        <w:gridCol w:w="991"/>
        <w:gridCol w:w="991"/>
        <w:gridCol w:w="991"/>
        <w:gridCol w:w="991"/>
        <w:gridCol w:w="991"/>
        <w:gridCol w:w="991"/>
        <w:gridCol w:w="991"/>
        <w:gridCol w:w="991"/>
        <w:gridCol w:w="991"/>
        <w:gridCol w:w="992"/>
      </w:tblGrid>
      <w:tr w:rsidR="009E0510" w:rsidRPr="007A28D6" w:rsidTr="004E1068">
        <w:trPr>
          <w:cantSplit/>
          <w:tblHeader/>
        </w:trPr>
        <w:tc>
          <w:tcPr>
            <w:tcW w:w="1153" w:type="dxa"/>
            <w:shd w:val="clear" w:color="auto" w:fill="548DD4" w:themeFill="text2" w:themeFillTint="99"/>
            <w:vAlign w:val="center"/>
          </w:tcPr>
          <w:p w:rsidR="009E0510" w:rsidRPr="007A28D6" w:rsidRDefault="009E0510" w:rsidP="004E1068">
            <w:pPr>
              <w:jc w:val="center"/>
              <w:rPr>
                <w:color w:val="FFFFFF"/>
              </w:rPr>
            </w:pPr>
            <w:r w:rsidRPr="007A28D6">
              <w:rPr>
                <w:color w:val="FFFFFF"/>
              </w:rPr>
              <w:t>Logical Name</w:t>
            </w:r>
          </w:p>
        </w:tc>
        <w:tc>
          <w:tcPr>
            <w:tcW w:w="991" w:type="dxa"/>
            <w:shd w:val="clear" w:color="auto" w:fill="548DD4" w:themeFill="text2" w:themeFillTint="99"/>
            <w:vAlign w:val="center"/>
          </w:tcPr>
          <w:p w:rsidR="009E0510" w:rsidRPr="007A28D6" w:rsidRDefault="009E0510" w:rsidP="004E1068">
            <w:pPr>
              <w:jc w:val="center"/>
              <w:rPr>
                <w:color w:val="FFFFFF"/>
              </w:rPr>
            </w:pPr>
            <w:r w:rsidRPr="007A28D6">
              <w:rPr>
                <w:color w:val="FFFFFF"/>
              </w:rPr>
              <w:t>Positive</w:t>
            </w:r>
            <w:r>
              <w:rPr>
                <w:color w:val="FFFFFF"/>
              </w:rPr>
              <w:t xml:space="preserve"> A Pin</w:t>
            </w:r>
          </w:p>
        </w:tc>
        <w:tc>
          <w:tcPr>
            <w:tcW w:w="991" w:type="dxa"/>
            <w:shd w:val="clear" w:color="auto" w:fill="548DD4" w:themeFill="text2" w:themeFillTint="99"/>
            <w:vAlign w:val="center"/>
          </w:tcPr>
          <w:p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B</w:t>
            </w:r>
            <w:r w:rsidRPr="00736DC7">
              <w:rPr>
                <w:color w:val="FFFFFF" w:themeColor="background1"/>
              </w:rPr>
              <w:t xml:space="preserve"> Pin</w:t>
            </w:r>
          </w:p>
        </w:tc>
        <w:tc>
          <w:tcPr>
            <w:tcW w:w="991" w:type="dxa"/>
            <w:shd w:val="clear" w:color="auto" w:fill="548DD4" w:themeFill="text2" w:themeFillTint="99"/>
            <w:vAlign w:val="center"/>
          </w:tcPr>
          <w:p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C</w:t>
            </w:r>
            <w:r w:rsidRPr="00736DC7">
              <w:rPr>
                <w:color w:val="FFFFFF" w:themeColor="background1"/>
              </w:rPr>
              <w:t xml:space="preserve"> Pin</w:t>
            </w:r>
          </w:p>
        </w:tc>
        <w:tc>
          <w:tcPr>
            <w:tcW w:w="991" w:type="dxa"/>
            <w:shd w:val="clear" w:color="auto" w:fill="548DD4" w:themeFill="text2" w:themeFillTint="99"/>
            <w:vAlign w:val="center"/>
          </w:tcPr>
          <w:p w:rsidR="009E0510" w:rsidRPr="00736DC7" w:rsidRDefault="009E0510" w:rsidP="004E1068">
            <w:pPr>
              <w:jc w:val="center"/>
              <w:rPr>
                <w:color w:val="FFFFFF" w:themeColor="background1"/>
              </w:rPr>
            </w:pPr>
            <w:r w:rsidRPr="00736DC7">
              <w:rPr>
                <w:color w:val="FFFFFF" w:themeColor="background1"/>
              </w:rPr>
              <w:t xml:space="preserve">Positive </w:t>
            </w:r>
            <w:r>
              <w:rPr>
                <w:color w:val="FFFFFF" w:themeColor="background1"/>
              </w:rPr>
              <w:t>D</w:t>
            </w:r>
            <w:r w:rsidRPr="00736DC7">
              <w:rPr>
                <w:color w:val="FFFFFF" w:themeColor="background1"/>
              </w:rPr>
              <w:t xml:space="preserve"> Pin</w:t>
            </w:r>
          </w:p>
        </w:tc>
        <w:tc>
          <w:tcPr>
            <w:tcW w:w="991" w:type="dxa"/>
            <w:shd w:val="clear" w:color="auto" w:fill="548DD4" w:themeFill="text2" w:themeFillTint="99"/>
            <w:vAlign w:val="center"/>
          </w:tcPr>
          <w:p w:rsidR="009E0510" w:rsidRPr="007A28D6" w:rsidRDefault="009E0510" w:rsidP="004E1068">
            <w:pPr>
              <w:tabs>
                <w:tab w:val="left" w:pos="990"/>
              </w:tabs>
              <w:jc w:val="center"/>
              <w:rPr>
                <w:color w:val="FFFFFF"/>
              </w:rPr>
            </w:pPr>
            <w:r>
              <w:rPr>
                <w:color w:val="FFFFFF"/>
              </w:rPr>
              <w:t>Shield</w:t>
            </w:r>
            <w:r>
              <w:rPr>
                <w:color w:val="FFFFFF"/>
              </w:rPr>
              <w:br/>
              <w:t>Pin</w:t>
            </w:r>
          </w:p>
        </w:tc>
        <w:tc>
          <w:tcPr>
            <w:tcW w:w="991" w:type="dxa"/>
            <w:shd w:val="clear" w:color="auto" w:fill="548DD4" w:themeFill="text2" w:themeFillTint="99"/>
            <w:vAlign w:val="center"/>
          </w:tcPr>
          <w:p w:rsidR="009E0510" w:rsidRPr="007A28D6" w:rsidRDefault="009E0510" w:rsidP="004E1068">
            <w:pPr>
              <w:tabs>
                <w:tab w:val="left" w:pos="990"/>
              </w:tabs>
              <w:jc w:val="center"/>
              <w:rPr>
                <w:color w:val="FFFFFF"/>
              </w:rPr>
            </w:pPr>
            <w:r>
              <w:rPr>
                <w:color w:val="FFFFFF"/>
              </w:rPr>
              <w:t>Drain</w:t>
            </w:r>
            <w:r>
              <w:rPr>
                <w:color w:val="FFFFFF"/>
              </w:rPr>
              <w:br/>
              <w:t>Pin</w:t>
            </w:r>
          </w:p>
        </w:tc>
        <w:tc>
          <w:tcPr>
            <w:tcW w:w="991" w:type="dxa"/>
            <w:shd w:val="clear" w:color="auto" w:fill="548DD4" w:themeFill="text2" w:themeFillTint="99"/>
            <w:vAlign w:val="center"/>
          </w:tcPr>
          <w:p w:rsidR="009E0510" w:rsidRPr="007A28D6" w:rsidRDefault="00737CA3" w:rsidP="004E1068">
            <w:pPr>
              <w:tabs>
                <w:tab w:val="left" w:pos="990"/>
              </w:tabs>
              <w:jc w:val="center"/>
              <w:rPr>
                <w:color w:val="FFFFFF"/>
              </w:rPr>
            </w:pPr>
            <w:r>
              <w:rPr>
                <w:color w:val="FFFFFF" w:themeColor="background1"/>
              </w:rPr>
              <w:t>Neg.</w:t>
            </w:r>
            <w:r>
              <w:rPr>
                <w:color w:val="FFFFFF" w:themeColor="background1"/>
              </w:rPr>
              <w:br/>
            </w:r>
            <w:r w:rsidR="009E0510">
              <w:rPr>
                <w:color w:val="FFFFFF"/>
              </w:rPr>
              <w:t>A Pin</w:t>
            </w:r>
          </w:p>
        </w:tc>
        <w:tc>
          <w:tcPr>
            <w:tcW w:w="991" w:type="dxa"/>
            <w:shd w:val="clear" w:color="auto" w:fill="548DD4" w:themeFill="text2" w:themeFillTint="99"/>
            <w:vAlign w:val="center"/>
          </w:tcPr>
          <w:p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B</w:t>
            </w:r>
            <w:r w:rsidR="009E0510" w:rsidRPr="00736DC7">
              <w:rPr>
                <w:color w:val="FFFFFF" w:themeColor="background1"/>
              </w:rPr>
              <w:t xml:space="preserve"> Pin</w:t>
            </w:r>
          </w:p>
        </w:tc>
        <w:tc>
          <w:tcPr>
            <w:tcW w:w="991" w:type="dxa"/>
            <w:shd w:val="clear" w:color="auto" w:fill="548DD4" w:themeFill="text2" w:themeFillTint="99"/>
            <w:vAlign w:val="center"/>
          </w:tcPr>
          <w:p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Pr>
                <w:color w:val="FFFFFF" w:themeColor="background1"/>
              </w:rPr>
              <w:t>C</w:t>
            </w:r>
            <w:r w:rsidR="009E0510" w:rsidRPr="00736DC7">
              <w:rPr>
                <w:color w:val="FFFFFF" w:themeColor="background1"/>
              </w:rPr>
              <w:t xml:space="preserve"> Pin</w:t>
            </w:r>
          </w:p>
        </w:tc>
        <w:tc>
          <w:tcPr>
            <w:tcW w:w="992" w:type="dxa"/>
            <w:shd w:val="clear" w:color="auto" w:fill="548DD4" w:themeFill="text2" w:themeFillTint="99"/>
            <w:vAlign w:val="center"/>
          </w:tcPr>
          <w:p w:rsidR="009E0510" w:rsidRPr="00736DC7" w:rsidRDefault="00737CA3" w:rsidP="004E1068">
            <w:pPr>
              <w:jc w:val="center"/>
              <w:rPr>
                <w:color w:val="FFFFFF" w:themeColor="background1"/>
              </w:rPr>
            </w:pPr>
            <w:r>
              <w:rPr>
                <w:color w:val="FFFFFF" w:themeColor="background1"/>
              </w:rPr>
              <w:t>Neg.</w:t>
            </w:r>
            <w:r>
              <w:rPr>
                <w:color w:val="FFFFFF" w:themeColor="background1"/>
              </w:rPr>
              <w:br/>
            </w:r>
            <w:r w:rsidR="009E0510" w:rsidRPr="00736DC7">
              <w:rPr>
                <w:color w:val="FFFFFF" w:themeColor="background1"/>
              </w:rPr>
              <w:t xml:space="preserve"> </w:t>
            </w:r>
            <w:r w:rsidR="009E0510">
              <w:rPr>
                <w:color w:val="FFFFFF" w:themeColor="background1"/>
              </w:rPr>
              <w:t>D</w:t>
            </w:r>
            <w:r w:rsidR="009E0510" w:rsidRPr="00736DC7">
              <w:rPr>
                <w:color w:val="FFFFFF" w:themeColor="background1"/>
              </w:rPr>
              <w:t xml:space="preserve"> Pin</w:t>
            </w:r>
          </w:p>
        </w:tc>
      </w:tr>
      <w:tr w:rsidR="009E0510" w:rsidTr="004E1068">
        <w:trPr>
          <w:tblHeader/>
        </w:trPr>
        <w:tc>
          <w:tcPr>
            <w:tcW w:w="1153" w:type="dxa"/>
            <w:tcBorders>
              <w:bottom w:val="single" w:sz="4" w:space="0" w:color="000000"/>
            </w:tcBorders>
            <w:vAlign w:val="center"/>
          </w:tcPr>
          <w:p w:rsidR="009E0510" w:rsidRPr="007A28D6" w:rsidRDefault="009E0510" w:rsidP="004E1068">
            <w:pPr>
              <w:jc w:val="center"/>
            </w:pPr>
            <w:r>
              <w:t>ENET_1</w:t>
            </w:r>
          </w:p>
        </w:tc>
        <w:tc>
          <w:tcPr>
            <w:tcW w:w="991" w:type="dxa"/>
            <w:tcBorders>
              <w:bottom w:val="single" w:sz="4" w:space="0" w:color="000000"/>
            </w:tcBorders>
            <w:vAlign w:val="center"/>
          </w:tcPr>
          <w:p w:rsidR="009E0510" w:rsidRDefault="009E0510" w:rsidP="004E1068">
            <w:pPr>
              <w:jc w:val="center"/>
            </w:pPr>
            <w:r>
              <w:t>A: F-1</w:t>
            </w:r>
          </w:p>
        </w:tc>
        <w:tc>
          <w:tcPr>
            <w:tcW w:w="991" w:type="dxa"/>
            <w:tcBorders>
              <w:bottom w:val="single" w:sz="4" w:space="0" w:color="000000"/>
            </w:tcBorders>
            <w:vAlign w:val="center"/>
          </w:tcPr>
          <w:p w:rsidR="009E0510" w:rsidRDefault="009E0510" w:rsidP="004E1068">
            <w:pPr>
              <w:jc w:val="center"/>
            </w:pPr>
            <w:r>
              <w:t>A</w:t>
            </w:r>
            <w:r w:rsidRPr="00FE4BA9">
              <w:t xml:space="preserve">: </w:t>
            </w:r>
            <w:r>
              <w:t>G</w:t>
            </w:r>
            <w:r w:rsidRPr="00FE4BA9">
              <w:t>-1</w:t>
            </w:r>
          </w:p>
        </w:tc>
        <w:tc>
          <w:tcPr>
            <w:tcW w:w="991" w:type="dxa"/>
            <w:tcBorders>
              <w:bottom w:val="single" w:sz="4" w:space="0" w:color="000000"/>
            </w:tcBorders>
            <w:vAlign w:val="center"/>
          </w:tcPr>
          <w:p w:rsidR="009E0510" w:rsidRDefault="009E0510" w:rsidP="004E1068">
            <w:pPr>
              <w:jc w:val="center"/>
            </w:pPr>
            <w:r>
              <w:t>A</w:t>
            </w:r>
            <w:r w:rsidRPr="00FE4BA9">
              <w:t xml:space="preserve">: </w:t>
            </w:r>
            <w:r>
              <w:t>J</w:t>
            </w:r>
            <w:r w:rsidRPr="00FE4BA9">
              <w:t>-1</w:t>
            </w:r>
          </w:p>
        </w:tc>
        <w:tc>
          <w:tcPr>
            <w:tcW w:w="991" w:type="dxa"/>
            <w:tcBorders>
              <w:bottom w:val="single" w:sz="4" w:space="0" w:color="000000"/>
            </w:tcBorders>
            <w:vAlign w:val="center"/>
          </w:tcPr>
          <w:p w:rsidR="009E0510" w:rsidRDefault="009E0510" w:rsidP="004E1068">
            <w:pPr>
              <w:jc w:val="center"/>
            </w:pPr>
            <w:r w:rsidRPr="00FE4BA9">
              <w:t xml:space="preserve">A : </w:t>
            </w:r>
            <w:r>
              <w:t>K</w:t>
            </w:r>
            <w:r w:rsidRPr="00FE4BA9">
              <w:t>-1</w:t>
            </w:r>
          </w:p>
        </w:tc>
        <w:tc>
          <w:tcPr>
            <w:tcW w:w="991" w:type="dxa"/>
            <w:tcBorders>
              <w:bottom w:val="single" w:sz="4" w:space="0" w:color="000000"/>
            </w:tcBorders>
            <w:vAlign w:val="center"/>
          </w:tcPr>
          <w:p w:rsidR="009E0510" w:rsidRDefault="00737CA3" w:rsidP="004E1068">
            <w:pPr>
              <w:jc w:val="center"/>
            </w:pPr>
            <w:r w:rsidRPr="00737CA3">
              <w:t xml:space="preserve">A : </w:t>
            </w:r>
            <w:r>
              <w:t>H</w:t>
            </w:r>
            <w:r w:rsidRPr="00737CA3">
              <w:t>-1</w:t>
            </w:r>
          </w:p>
        </w:tc>
        <w:tc>
          <w:tcPr>
            <w:tcW w:w="991" w:type="dxa"/>
            <w:tcBorders>
              <w:bottom w:val="single" w:sz="4" w:space="0" w:color="000000"/>
            </w:tcBorders>
            <w:vAlign w:val="center"/>
          </w:tcPr>
          <w:p w:rsidR="009E0510" w:rsidRDefault="00737CA3" w:rsidP="004E1068">
            <w:pPr>
              <w:jc w:val="center"/>
            </w:pPr>
            <w:r w:rsidRPr="00737CA3">
              <w:t xml:space="preserve">A : </w:t>
            </w:r>
            <w:r>
              <w:t>H</w:t>
            </w:r>
            <w:r w:rsidRPr="00737CA3">
              <w:t>-</w:t>
            </w:r>
            <w:r>
              <w:t>2</w:t>
            </w:r>
          </w:p>
        </w:tc>
        <w:tc>
          <w:tcPr>
            <w:tcW w:w="991" w:type="dxa"/>
            <w:tcBorders>
              <w:bottom w:val="single" w:sz="4" w:space="0" w:color="000000"/>
            </w:tcBorders>
            <w:vAlign w:val="center"/>
          </w:tcPr>
          <w:p w:rsidR="009E0510" w:rsidRDefault="009E0510" w:rsidP="004E1068">
            <w:pPr>
              <w:jc w:val="center"/>
            </w:pPr>
            <w:r>
              <w:t>A: G-2</w:t>
            </w:r>
          </w:p>
        </w:tc>
        <w:tc>
          <w:tcPr>
            <w:tcW w:w="991" w:type="dxa"/>
            <w:tcBorders>
              <w:bottom w:val="single" w:sz="4" w:space="0" w:color="000000"/>
            </w:tcBorders>
            <w:vAlign w:val="center"/>
          </w:tcPr>
          <w:p w:rsidR="009E0510" w:rsidRDefault="009E0510" w:rsidP="004E1068">
            <w:pPr>
              <w:jc w:val="center"/>
            </w:pPr>
            <w:r>
              <w:t>A</w:t>
            </w:r>
            <w:r w:rsidRPr="009E0510">
              <w:t xml:space="preserve">: </w:t>
            </w:r>
            <w:r>
              <w:t>F</w:t>
            </w:r>
            <w:r w:rsidRPr="009E0510">
              <w:t>-2</w:t>
            </w:r>
          </w:p>
        </w:tc>
        <w:tc>
          <w:tcPr>
            <w:tcW w:w="991" w:type="dxa"/>
            <w:tcBorders>
              <w:bottom w:val="single" w:sz="4" w:space="0" w:color="000000"/>
            </w:tcBorders>
            <w:vAlign w:val="center"/>
          </w:tcPr>
          <w:p w:rsidR="009E0510" w:rsidRDefault="009E0510" w:rsidP="004E1068">
            <w:pPr>
              <w:jc w:val="center"/>
            </w:pPr>
            <w:r>
              <w:t>A</w:t>
            </w:r>
            <w:r w:rsidRPr="009E0510">
              <w:t xml:space="preserve">: </w:t>
            </w:r>
            <w:r>
              <w:t>K</w:t>
            </w:r>
            <w:r w:rsidRPr="009E0510">
              <w:t>-2</w:t>
            </w:r>
          </w:p>
        </w:tc>
        <w:tc>
          <w:tcPr>
            <w:tcW w:w="992" w:type="dxa"/>
            <w:tcBorders>
              <w:bottom w:val="single" w:sz="4" w:space="0" w:color="000000"/>
            </w:tcBorders>
            <w:vAlign w:val="center"/>
          </w:tcPr>
          <w:p w:rsidR="009E0510" w:rsidRDefault="009E0510" w:rsidP="004E1068">
            <w:pPr>
              <w:jc w:val="center"/>
            </w:pPr>
            <w:r>
              <w:t>A</w:t>
            </w:r>
            <w:r w:rsidRPr="009E0510">
              <w:t xml:space="preserve">: </w:t>
            </w:r>
            <w:r>
              <w:t>J</w:t>
            </w:r>
            <w:r w:rsidRPr="009E0510">
              <w:t>-2</w:t>
            </w:r>
          </w:p>
        </w:tc>
      </w:tr>
      <w:tr w:rsidR="00737CA3" w:rsidTr="004E1068">
        <w:trPr>
          <w:tblHeader/>
        </w:trPr>
        <w:tc>
          <w:tcPr>
            <w:tcW w:w="1153" w:type="dxa"/>
            <w:shd w:val="clear" w:color="auto" w:fill="EAF1DD" w:themeFill="accent3" w:themeFillTint="33"/>
            <w:vAlign w:val="center"/>
          </w:tcPr>
          <w:p w:rsidR="00737CA3" w:rsidRPr="007A28D6" w:rsidRDefault="00737CA3" w:rsidP="004E1068">
            <w:pPr>
              <w:jc w:val="center"/>
            </w:pPr>
            <w:r>
              <w:t>ENET_2</w:t>
            </w:r>
          </w:p>
        </w:tc>
        <w:tc>
          <w:tcPr>
            <w:tcW w:w="991" w:type="dxa"/>
            <w:shd w:val="clear" w:color="auto" w:fill="EAF1DD" w:themeFill="accent3" w:themeFillTint="33"/>
            <w:vAlign w:val="center"/>
          </w:tcPr>
          <w:p w:rsidR="00737CA3" w:rsidRPr="00A12CBB" w:rsidRDefault="00737CA3" w:rsidP="004E1068">
            <w:pPr>
              <w:jc w:val="center"/>
            </w:pPr>
            <w:r w:rsidRPr="00A12CBB">
              <w:t>A: F-1</w:t>
            </w:r>
            <w:r>
              <w:t>3</w:t>
            </w:r>
          </w:p>
        </w:tc>
        <w:tc>
          <w:tcPr>
            <w:tcW w:w="991" w:type="dxa"/>
            <w:shd w:val="clear" w:color="auto" w:fill="EAF1DD" w:themeFill="accent3" w:themeFillTint="33"/>
            <w:vAlign w:val="center"/>
          </w:tcPr>
          <w:p w:rsidR="00737CA3" w:rsidRPr="00A12CBB" w:rsidRDefault="00737CA3" w:rsidP="004E1068">
            <w:pPr>
              <w:jc w:val="center"/>
            </w:pPr>
            <w:r w:rsidRPr="00A12CBB">
              <w:t>A: G-1</w:t>
            </w:r>
            <w:r>
              <w:t>3</w:t>
            </w:r>
          </w:p>
        </w:tc>
        <w:tc>
          <w:tcPr>
            <w:tcW w:w="991" w:type="dxa"/>
            <w:shd w:val="clear" w:color="auto" w:fill="EAF1DD" w:themeFill="accent3" w:themeFillTint="33"/>
            <w:vAlign w:val="center"/>
          </w:tcPr>
          <w:p w:rsidR="00737CA3" w:rsidRPr="00A12CBB" w:rsidRDefault="00737CA3" w:rsidP="004E1068">
            <w:pPr>
              <w:jc w:val="center"/>
            </w:pPr>
            <w:r w:rsidRPr="00A12CBB">
              <w:t>A: J-1</w:t>
            </w:r>
            <w:r>
              <w:t>3</w:t>
            </w:r>
          </w:p>
        </w:tc>
        <w:tc>
          <w:tcPr>
            <w:tcW w:w="991" w:type="dxa"/>
            <w:shd w:val="clear" w:color="auto" w:fill="EAF1DD" w:themeFill="accent3" w:themeFillTint="33"/>
            <w:vAlign w:val="center"/>
          </w:tcPr>
          <w:p w:rsidR="00737CA3" w:rsidRPr="00A12CBB" w:rsidRDefault="00737CA3" w:rsidP="004E1068">
            <w:pPr>
              <w:jc w:val="center"/>
            </w:pPr>
            <w:r w:rsidRPr="00A12CBB">
              <w:t>A : K-1</w:t>
            </w:r>
            <w:r>
              <w:t>3</w:t>
            </w:r>
          </w:p>
        </w:tc>
        <w:tc>
          <w:tcPr>
            <w:tcW w:w="991" w:type="dxa"/>
            <w:shd w:val="clear" w:color="auto" w:fill="EAF1DD" w:themeFill="accent3" w:themeFillTint="33"/>
            <w:vAlign w:val="center"/>
          </w:tcPr>
          <w:p w:rsidR="00737CA3" w:rsidRPr="00A12CBB" w:rsidRDefault="00737CA3" w:rsidP="004E1068">
            <w:pPr>
              <w:jc w:val="center"/>
            </w:pPr>
            <w:r w:rsidRPr="00A12CBB">
              <w:t>A : H-1</w:t>
            </w:r>
            <w:r>
              <w:t>3</w:t>
            </w:r>
          </w:p>
        </w:tc>
        <w:tc>
          <w:tcPr>
            <w:tcW w:w="991" w:type="dxa"/>
            <w:shd w:val="clear" w:color="auto" w:fill="EAF1DD" w:themeFill="accent3" w:themeFillTint="33"/>
            <w:vAlign w:val="center"/>
          </w:tcPr>
          <w:p w:rsidR="00737CA3" w:rsidRPr="00A12CBB" w:rsidRDefault="00737CA3" w:rsidP="004E1068">
            <w:pPr>
              <w:jc w:val="center"/>
            </w:pPr>
            <w:r w:rsidRPr="00A12CBB">
              <w:t>A : H-</w:t>
            </w:r>
            <w:r>
              <w:t>14</w:t>
            </w:r>
          </w:p>
        </w:tc>
        <w:tc>
          <w:tcPr>
            <w:tcW w:w="991" w:type="dxa"/>
            <w:shd w:val="clear" w:color="auto" w:fill="EAF1DD" w:themeFill="accent3" w:themeFillTint="33"/>
            <w:vAlign w:val="center"/>
          </w:tcPr>
          <w:p w:rsidR="00737CA3" w:rsidRPr="00A12CBB" w:rsidRDefault="00737CA3" w:rsidP="004E1068">
            <w:pPr>
              <w:jc w:val="center"/>
            </w:pPr>
            <w:r w:rsidRPr="00A12CBB">
              <w:t>A: G-</w:t>
            </w:r>
            <w:r>
              <w:t>14</w:t>
            </w:r>
          </w:p>
        </w:tc>
        <w:tc>
          <w:tcPr>
            <w:tcW w:w="991" w:type="dxa"/>
            <w:shd w:val="clear" w:color="auto" w:fill="EAF1DD" w:themeFill="accent3" w:themeFillTint="33"/>
            <w:vAlign w:val="center"/>
          </w:tcPr>
          <w:p w:rsidR="00737CA3" w:rsidRPr="00A12CBB" w:rsidRDefault="00737CA3" w:rsidP="004E1068">
            <w:pPr>
              <w:jc w:val="center"/>
            </w:pPr>
            <w:r w:rsidRPr="00A12CBB">
              <w:t>A: F-</w:t>
            </w:r>
            <w:r>
              <w:t>14</w:t>
            </w:r>
          </w:p>
        </w:tc>
        <w:tc>
          <w:tcPr>
            <w:tcW w:w="991" w:type="dxa"/>
            <w:shd w:val="clear" w:color="auto" w:fill="EAF1DD" w:themeFill="accent3" w:themeFillTint="33"/>
            <w:vAlign w:val="center"/>
          </w:tcPr>
          <w:p w:rsidR="00737CA3" w:rsidRPr="00A12CBB" w:rsidRDefault="00737CA3" w:rsidP="004E1068">
            <w:pPr>
              <w:jc w:val="center"/>
            </w:pPr>
            <w:r w:rsidRPr="00A12CBB">
              <w:t>A: K-</w:t>
            </w:r>
            <w:r>
              <w:t>14</w:t>
            </w:r>
          </w:p>
        </w:tc>
        <w:tc>
          <w:tcPr>
            <w:tcW w:w="992" w:type="dxa"/>
            <w:shd w:val="clear" w:color="auto" w:fill="EAF1DD" w:themeFill="accent3" w:themeFillTint="33"/>
            <w:vAlign w:val="center"/>
          </w:tcPr>
          <w:p w:rsidR="00737CA3" w:rsidRDefault="00737CA3" w:rsidP="004E1068">
            <w:pPr>
              <w:jc w:val="center"/>
            </w:pPr>
            <w:r w:rsidRPr="00A12CBB">
              <w:t>A: J-</w:t>
            </w:r>
            <w:r>
              <w:t>14</w:t>
            </w:r>
          </w:p>
        </w:tc>
      </w:tr>
      <w:tr w:rsidR="00737CA3" w:rsidTr="004E1068">
        <w:trPr>
          <w:tblHeader/>
        </w:trPr>
        <w:tc>
          <w:tcPr>
            <w:tcW w:w="1153" w:type="dxa"/>
            <w:tcBorders>
              <w:bottom w:val="single" w:sz="4" w:space="0" w:color="000000"/>
            </w:tcBorders>
            <w:vAlign w:val="center"/>
          </w:tcPr>
          <w:p w:rsidR="00737CA3" w:rsidRPr="007A28D6" w:rsidRDefault="00737CA3" w:rsidP="004E1068">
            <w:pPr>
              <w:jc w:val="center"/>
            </w:pPr>
            <w:r>
              <w:t>ENET_3</w:t>
            </w:r>
          </w:p>
        </w:tc>
        <w:tc>
          <w:tcPr>
            <w:tcW w:w="991" w:type="dxa"/>
            <w:tcBorders>
              <w:bottom w:val="single" w:sz="4" w:space="0" w:color="000000"/>
            </w:tcBorders>
            <w:vAlign w:val="center"/>
          </w:tcPr>
          <w:p w:rsidR="00737CA3" w:rsidRPr="004C49F2" w:rsidRDefault="00737CA3" w:rsidP="004E1068">
            <w:pPr>
              <w:jc w:val="center"/>
            </w:pPr>
            <w:r w:rsidRPr="004C49F2">
              <w:t>A: F-</w:t>
            </w:r>
            <w:r>
              <w:t>4</w:t>
            </w:r>
          </w:p>
        </w:tc>
        <w:tc>
          <w:tcPr>
            <w:tcW w:w="991" w:type="dxa"/>
            <w:tcBorders>
              <w:bottom w:val="single" w:sz="4" w:space="0" w:color="000000"/>
            </w:tcBorders>
            <w:vAlign w:val="center"/>
          </w:tcPr>
          <w:p w:rsidR="00737CA3" w:rsidRPr="004C49F2" w:rsidRDefault="00737CA3" w:rsidP="004E1068">
            <w:pPr>
              <w:jc w:val="center"/>
            </w:pPr>
            <w:r w:rsidRPr="004C49F2">
              <w:t>A: G-</w:t>
            </w:r>
            <w:r>
              <w:t>4</w:t>
            </w:r>
          </w:p>
        </w:tc>
        <w:tc>
          <w:tcPr>
            <w:tcW w:w="991" w:type="dxa"/>
            <w:tcBorders>
              <w:bottom w:val="single" w:sz="4" w:space="0" w:color="000000"/>
            </w:tcBorders>
            <w:vAlign w:val="center"/>
          </w:tcPr>
          <w:p w:rsidR="00737CA3" w:rsidRPr="004C49F2" w:rsidRDefault="00737CA3" w:rsidP="004E1068">
            <w:pPr>
              <w:jc w:val="center"/>
            </w:pPr>
            <w:r w:rsidRPr="004C49F2">
              <w:t>A: J-</w:t>
            </w:r>
            <w:r>
              <w:t>4</w:t>
            </w:r>
          </w:p>
        </w:tc>
        <w:tc>
          <w:tcPr>
            <w:tcW w:w="991" w:type="dxa"/>
            <w:tcBorders>
              <w:bottom w:val="single" w:sz="4" w:space="0" w:color="000000"/>
            </w:tcBorders>
            <w:vAlign w:val="center"/>
          </w:tcPr>
          <w:p w:rsidR="00737CA3" w:rsidRPr="004C49F2" w:rsidRDefault="00737CA3" w:rsidP="004E1068">
            <w:pPr>
              <w:jc w:val="center"/>
            </w:pPr>
            <w:r w:rsidRPr="004C49F2">
              <w:t>A : K-</w:t>
            </w:r>
            <w:r>
              <w:t>4</w:t>
            </w:r>
          </w:p>
        </w:tc>
        <w:tc>
          <w:tcPr>
            <w:tcW w:w="991" w:type="dxa"/>
            <w:tcBorders>
              <w:bottom w:val="single" w:sz="4" w:space="0" w:color="000000"/>
            </w:tcBorders>
            <w:vAlign w:val="center"/>
          </w:tcPr>
          <w:p w:rsidR="00737CA3" w:rsidRPr="003B3585" w:rsidRDefault="00737CA3" w:rsidP="004E1068">
            <w:pPr>
              <w:jc w:val="center"/>
            </w:pPr>
            <w:r w:rsidRPr="003B3585">
              <w:t>A : H-</w:t>
            </w:r>
            <w:r>
              <w:t>4</w:t>
            </w:r>
          </w:p>
        </w:tc>
        <w:tc>
          <w:tcPr>
            <w:tcW w:w="991" w:type="dxa"/>
            <w:tcBorders>
              <w:bottom w:val="single" w:sz="4" w:space="0" w:color="000000"/>
            </w:tcBorders>
            <w:vAlign w:val="center"/>
          </w:tcPr>
          <w:p w:rsidR="00737CA3" w:rsidRDefault="00737CA3" w:rsidP="004E1068">
            <w:pPr>
              <w:jc w:val="center"/>
            </w:pPr>
            <w:r w:rsidRPr="003B3585">
              <w:t>A : H-</w:t>
            </w:r>
            <w:r>
              <w:t>5</w:t>
            </w:r>
          </w:p>
        </w:tc>
        <w:tc>
          <w:tcPr>
            <w:tcW w:w="991" w:type="dxa"/>
            <w:tcBorders>
              <w:bottom w:val="single" w:sz="4" w:space="0" w:color="000000"/>
            </w:tcBorders>
            <w:vAlign w:val="center"/>
          </w:tcPr>
          <w:p w:rsidR="00737CA3" w:rsidRPr="004C49F2" w:rsidRDefault="00737CA3" w:rsidP="004E1068">
            <w:pPr>
              <w:jc w:val="center"/>
            </w:pPr>
            <w:r w:rsidRPr="004C49F2">
              <w:t>A: G-</w:t>
            </w:r>
            <w:r>
              <w:t>5</w:t>
            </w:r>
          </w:p>
        </w:tc>
        <w:tc>
          <w:tcPr>
            <w:tcW w:w="991" w:type="dxa"/>
            <w:tcBorders>
              <w:bottom w:val="single" w:sz="4" w:space="0" w:color="000000"/>
            </w:tcBorders>
            <w:vAlign w:val="center"/>
          </w:tcPr>
          <w:p w:rsidR="00737CA3" w:rsidRPr="004C49F2" w:rsidRDefault="00737CA3" w:rsidP="004E1068">
            <w:pPr>
              <w:jc w:val="center"/>
            </w:pPr>
            <w:r w:rsidRPr="004C49F2">
              <w:t>A: F-</w:t>
            </w:r>
            <w:r>
              <w:t>5</w:t>
            </w:r>
          </w:p>
        </w:tc>
        <w:tc>
          <w:tcPr>
            <w:tcW w:w="991" w:type="dxa"/>
            <w:tcBorders>
              <w:bottom w:val="single" w:sz="4" w:space="0" w:color="000000"/>
            </w:tcBorders>
            <w:vAlign w:val="center"/>
          </w:tcPr>
          <w:p w:rsidR="00737CA3" w:rsidRPr="004C49F2" w:rsidRDefault="00737CA3" w:rsidP="004E1068">
            <w:pPr>
              <w:jc w:val="center"/>
            </w:pPr>
            <w:r w:rsidRPr="004C49F2">
              <w:t>A: K-</w:t>
            </w:r>
            <w:r>
              <w:t>5</w:t>
            </w:r>
          </w:p>
        </w:tc>
        <w:tc>
          <w:tcPr>
            <w:tcW w:w="992" w:type="dxa"/>
            <w:tcBorders>
              <w:bottom w:val="single" w:sz="4" w:space="0" w:color="000000"/>
            </w:tcBorders>
            <w:vAlign w:val="center"/>
          </w:tcPr>
          <w:p w:rsidR="00737CA3" w:rsidRDefault="00737CA3" w:rsidP="004E1068">
            <w:pPr>
              <w:jc w:val="center"/>
            </w:pPr>
            <w:r w:rsidRPr="004C49F2">
              <w:t>A: J-</w:t>
            </w:r>
            <w:r>
              <w:t>5</w:t>
            </w:r>
          </w:p>
        </w:tc>
      </w:tr>
      <w:tr w:rsidR="0040226C" w:rsidTr="004E1068">
        <w:trPr>
          <w:tblHeader/>
        </w:trPr>
        <w:tc>
          <w:tcPr>
            <w:tcW w:w="1153" w:type="dxa"/>
            <w:shd w:val="clear" w:color="auto" w:fill="EAF1DD" w:themeFill="accent3" w:themeFillTint="33"/>
            <w:vAlign w:val="center"/>
          </w:tcPr>
          <w:p w:rsidR="0040226C" w:rsidRPr="00FC5FE5" w:rsidRDefault="0040226C" w:rsidP="004E1068">
            <w:pPr>
              <w:jc w:val="center"/>
            </w:pPr>
            <w:r w:rsidRPr="00FC5FE5">
              <w:t>ENET_2</w:t>
            </w:r>
          </w:p>
        </w:tc>
        <w:tc>
          <w:tcPr>
            <w:tcW w:w="991" w:type="dxa"/>
            <w:shd w:val="clear" w:color="auto" w:fill="EAF1DD" w:themeFill="accent3" w:themeFillTint="33"/>
            <w:vAlign w:val="center"/>
          </w:tcPr>
          <w:p w:rsidR="0040226C" w:rsidRPr="00FC5FE5" w:rsidRDefault="0040226C" w:rsidP="004E1068">
            <w:pPr>
              <w:jc w:val="center"/>
            </w:pPr>
            <w:r w:rsidRPr="00FC5FE5">
              <w:t>A: F-1</w:t>
            </w:r>
            <w:r>
              <w:t>0</w:t>
            </w:r>
          </w:p>
        </w:tc>
        <w:tc>
          <w:tcPr>
            <w:tcW w:w="991" w:type="dxa"/>
            <w:shd w:val="clear" w:color="auto" w:fill="EAF1DD" w:themeFill="accent3" w:themeFillTint="33"/>
            <w:vAlign w:val="center"/>
          </w:tcPr>
          <w:p w:rsidR="0040226C" w:rsidRPr="00FC5FE5" w:rsidRDefault="0040226C" w:rsidP="004E1068">
            <w:pPr>
              <w:jc w:val="center"/>
            </w:pPr>
            <w:r w:rsidRPr="00FC5FE5">
              <w:t>A: G-1</w:t>
            </w:r>
            <w:r>
              <w:t>0</w:t>
            </w:r>
          </w:p>
        </w:tc>
        <w:tc>
          <w:tcPr>
            <w:tcW w:w="991" w:type="dxa"/>
            <w:shd w:val="clear" w:color="auto" w:fill="EAF1DD" w:themeFill="accent3" w:themeFillTint="33"/>
            <w:vAlign w:val="center"/>
          </w:tcPr>
          <w:p w:rsidR="0040226C" w:rsidRPr="00FC5FE5" w:rsidRDefault="0040226C" w:rsidP="004E1068">
            <w:pPr>
              <w:jc w:val="center"/>
            </w:pPr>
            <w:r w:rsidRPr="00FC5FE5">
              <w:t>A: J-1</w:t>
            </w:r>
            <w:r>
              <w:t>0</w:t>
            </w:r>
          </w:p>
        </w:tc>
        <w:tc>
          <w:tcPr>
            <w:tcW w:w="991" w:type="dxa"/>
            <w:shd w:val="clear" w:color="auto" w:fill="EAF1DD" w:themeFill="accent3" w:themeFillTint="33"/>
            <w:vAlign w:val="center"/>
          </w:tcPr>
          <w:p w:rsidR="0040226C" w:rsidRPr="00FC5FE5" w:rsidRDefault="0040226C" w:rsidP="004E1068">
            <w:pPr>
              <w:jc w:val="center"/>
            </w:pPr>
            <w:r w:rsidRPr="00FC5FE5">
              <w:t>A : K-1</w:t>
            </w:r>
            <w:r>
              <w:t>0</w:t>
            </w:r>
          </w:p>
        </w:tc>
        <w:tc>
          <w:tcPr>
            <w:tcW w:w="991" w:type="dxa"/>
            <w:shd w:val="clear" w:color="auto" w:fill="EAF1DD" w:themeFill="accent3" w:themeFillTint="33"/>
            <w:vAlign w:val="center"/>
          </w:tcPr>
          <w:p w:rsidR="0040226C" w:rsidRPr="00FC5FE5" w:rsidRDefault="0040226C" w:rsidP="004E1068">
            <w:pPr>
              <w:jc w:val="center"/>
            </w:pPr>
            <w:r w:rsidRPr="00FC5FE5">
              <w:t>A : H-1</w:t>
            </w:r>
            <w:r>
              <w:t>0</w:t>
            </w:r>
          </w:p>
        </w:tc>
        <w:tc>
          <w:tcPr>
            <w:tcW w:w="991" w:type="dxa"/>
            <w:shd w:val="clear" w:color="auto" w:fill="EAF1DD" w:themeFill="accent3" w:themeFillTint="33"/>
            <w:vAlign w:val="center"/>
          </w:tcPr>
          <w:p w:rsidR="0040226C" w:rsidRPr="00FC5FE5" w:rsidRDefault="0040226C" w:rsidP="004E1068">
            <w:pPr>
              <w:jc w:val="center"/>
            </w:pPr>
            <w:r w:rsidRPr="00FC5FE5">
              <w:t>A : H-1</w:t>
            </w:r>
            <w:r>
              <w:t>1</w:t>
            </w:r>
          </w:p>
        </w:tc>
        <w:tc>
          <w:tcPr>
            <w:tcW w:w="991" w:type="dxa"/>
            <w:shd w:val="clear" w:color="auto" w:fill="EAF1DD" w:themeFill="accent3" w:themeFillTint="33"/>
            <w:vAlign w:val="center"/>
          </w:tcPr>
          <w:p w:rsidR="0040226C" w:rsidRPr="00FC5FE5" w:rsidRDefault="0040226C" w:rsidP="004E1068">
            <w:pPr>
              <w:jc w:val="center"/>
            </w:pPr>
            <w:r w:rsidRPr="00FC5FE5">
              <w:t>A: G-1</w:t>
            </w:r>
            <w:r>
              <w:t>1</w:t>
            </w:r>
          </w:p>
        </w:tc>
        <w:tc>
          <w:tcPr>
            <w:tcW w:w="991" w:type="dxa"/>
            <w:shd w:val="clear" w:color="auto" w:fill="EAF1DD" w:themeFill="accent3" w:themeFillTint="33"/>
            <w:vAlign w:val="center"/>
          </w:tcPr>
          <w:p w:rsidR="0040226C" w:rsidRPr="00FC5FE5" w:rsidRDefault="0040226C" w:rsidP="004E1068">
            <w:pPr>
              <w:jc w:val="center"/>
            </w:pPr>
            <w:r w:rsidRPr="00FC5FE5">
              <w:t>A: F-1</w:t>
            </w:r>
            <w:r>
              <w:t>1</w:t>
            </w:r>
          </w:p>
        </w:tc>
        <w:tc>
          <w:tcPr>
            <w:tcW w:w="991" w:type="dxa"/>
            <w:shd w:val="clear" w:color="auto" w:fill="EAF1DD" w:themeFill="accent3" w:themeFillTint="33"/>
            <w:vAlign w:val="center"/>
          </w:tcPr>
          <w:p w:rsidR="0040226C" w:rsidRPr="00FC5FE5" w:rsidRDefault="0040226C" w:rsidP="004E1068">
            <w:pPr>
              <w:jc w:val="center"/>
            </w:pPr>
            <w:r w:rsidRPr="00FC5FE5">
              <w:t>A: K-1</w:t>
            </w:r>
            <w:r>
              <w:t>1</w:t>
            </w:r>
          </w:p>
        </w:tc>
        <w:tc>
          <w:tcPr>
            <w:tcW w:w="992" w:type="dxa"/>
            <w:shd w:val="clear" w:color="auto" w:fill="EAF1DD" w:themeFill="accent3" w:themeFillTint="33"/>
            <w:vAlign w:val="center"/>
          </w:tcPr>
          <w:p w:rsidR="0040226C" w:rsidRDefault="0040226C" w:rsidP="004E1068">
            <w:pPr>
              <w:jc w:val="center"/>
            </w:pPr>
            <w:r w:rsidRPr="00FC5FE5">
              <w:t>A: J-1</w:t>
            </w:r>
            <w:r>
              <w:t>1</w:t>
            </w:r>
          </w:p>
        </w:tc>
      </w:tr>
      <w:tr w:rsidR="0040226C" w:rsidTr="004E1068">
        <w:trPr>
          <w:tblHeader/>
        </w:trPr>
        <w:tc>
          <w:tcPr>
            <w:tcW w:w="1153" w:type="dxa"/>
            <w:tcBorders>
              <w:bottom w:val="single" w:sz="4" w:space="0" w:color="000000"/>
            </w:tcBorders>
            <w:vAlign w:val="center"/>
          </w:tcPr>
          <w:p w:rsidR="0040226C" w:rsidRDefault="0040226C" w:rsidP="004E1068">
            <w:pPr>
              <w:jc w:val="center"/>
            </w:pPr>
            <w:r w:rsidRPr="00A10F2B">
              <w:t>ENET_</w:t>
            </w:r>
            <w:r>
              <w:t>5</w:t>
            </w:r>
          </w:p>
        </w:tc>
        <w:tc>
          <w:tcPr>
            <w:tcW w:w="991" w:type="dxa"/>
            <w:tcBorders>
              <w:bottom w:val="single" w:sz="4" w:space="0" w:color="000000"/>
            </w:tcBorders>
            <w:vAlign w:val="center"/>
          </w:tcPr>
          <w:p w:rsidR="0040226C" w:rsidRPr="002C1375" w:rsidRDefault="0040226C" w:rsidP="004E1068">
            <w:pPr>
              <w:jc w:val="center"/>
            </w:pPr>
            <w:r w:rsidRPr="002C1375">
              <w:t xml:space="preserve">A: </w:t>
            </w:r>
            <w:r>
              <w:t>A</w:t>
            </w:r>
            <w:r w:rsidRPr="002C1375">
              <w:t>-1</w:t>
            </w:r>
          </w:p>
        </w:tc>
        <w:tc>
          <w:tcPr>
            <w:tcW w:w="991" w:type="dxa"/>
            <w:tcBorders>
              <w:bottom w:val="single" w:sz="4" w:space="0" w:color="000000"/>
            </w:tcBorders>
            <w:vAlign w:val="center"/>
          </w:tcPr>
          <w:p w:rsidR="0040226C" w:rsidRPr="002C1375" w:rsidRDefault="0040226C" w:rsidP="004E1068">
            <w:pPr>
              <w:jc w:val="center"/>
            </w:pPr>
            <w:r w:rsidRPr="002C1375">
              <w:t xml:space="preserve">A: </w:t>
            </w:r>
            <w:r>
              <w:t>B</w:t>
            </w:r>
            <w:r w:rsidRPr="002C1375">
              <w:t>-1</w:t>
            </w:r>
          </w:p>
        </w:tc>
        <w:tc>
          <w:tcPr>
            <w:tcW w:w="991" w:type="dxa"/>
            <w:tcBorders>
              <w:bottom w:val="single" w:sz="4" w:space="0" w:color="000000"/>
            </w:tcBorders>
            <w:vAlign w:val="center"/>
          </w:tcPr>
          <w:p w:rsidR="0040226C" w:rsidRPr="002C1375" w:rsidRDefault="0040226C" w:rsidP="004E1068">
            <w:pPr>
              <w:jc w:val="center"/>
            </w:pPr>
            <w:r w:rsidRPr="002C1375">
              <w:t xml:space="preserve">A: </w:t>
            </w:r>
            <w:r>
              <w:t>D</w:t>
            </w:r>
            <w:r w:rsidRPr="002C1375">
              <w:t>-1</w:t>
            </w:r>
          </w:p>
        </w:tc>
        <w:tc>
          <w:tcPr>
            <w:tcW w:w="991" w:type="dxa"/>
            <w:tcBorders>
              <w:bottom w:val="single" w:sz="4" w:space="0" w:color="000000"/>
            </w:tcBorders>
            <w:vAlign w:val="center"/>
          </w:tcPr>
          <w:p w:rsidR="0040226C" w:rsidRPr="002C1375" w:rsidRDefault="0040226C" w:rsidP="004E1068">
            <w:pPr>
              <w:jc w:val="center"/>
            </w:pPr>
            <w:r w:rsidRPr="002C1375">
              <w:t xml:space="preserve">A : </w:t>
            </w:r>
            <w:r>
              <w:t>E</w:t>
            </w:r>
            <w:r w:rsidRPr="002C1375">
              <w:t>-1</w:t>
            </w:r>
          </w:p>
        </w:tc>
        <w:tc>
          <w:tcPr>
            <w:tcW w:w="991" w:type="dxa"/>
            <w:tcBorders>
              <w:bottom w:val="single" w:sz="4" w:space="0" w:color="000000"/>
            </w:tcBorders>
            <w:vAlign w:val="center"/>
          </w:tcPr>
          <w:p w:rsidR="0040226C" w:rsidRPr="002C1375" w:rsidRDefault="0040226C" w:rsidP="004E1068">
            <w:pPr>
              <w:jc w:val="center"/>
            </w:pPr>
            <w:r w:rsidRPr="002C1375">
              <w:t xml:space="preserve">A : </w:t>
            </w:r>
            <w:r>
              <w:t>C</w:t>
            </w:r>
            <w:r w:rsidRPr="002C1375">
              <w:t>-1</w:t>
            </w:r>
          </w:p>
        </w:tc>
        <w:tc>
          <w:tcPr>
            <w:tcW w:w="991" w:type="dxa"/>
            <w:tcBorders>
              <w:bottom w:val="single" w:sz="4" w:space="0" w:color="000000"/>
            </w:tcBorders>
            <w:vAlign w:val="center"/>
          </w:tcPr>
          <w:p w:rsidR="0040226C" w:rsidRPr="002C1375" w:rsidRDefault="0040226C" w:rsidP="004E1068">
            <w:pPr>
              <w:jc w:val="center"/>
            </w:pPr>
            <w:r w:rsidRPr="002C1375">
              <w:t xml:space="preserve">A : </w:t>
            </w:r>
            <w:r>
              <w:t>C</w:t>
            </w:r>
            <w:r w:rsidRPr="002C1375">
              <w:t>-2</w:t>
            </w:r>
          </w:p>
        </w:tc>
        <w:tc>
          <w:tcPr>
            <w:tcW w:w="991" w:type="dxa"/>
            <w:tcBorders>
              <w:bottom w:val="single" w:sz="4" w:space="0" w:color="000000"/>
            </w:tcBorders>
            <w:vAlign w:val="center"/>
          </w:tcPr>
          <w:p w:rsidR="0040226C" w:rsidRPr="002C1375" w:rsidRDefault="0040226C" w:rsidP="004E1068">
            <w:pPr>
              <w:jc w:val="center"/>
            </w:pPr>
            <w:r w:rsidRPr="002C1375">
              <w:t xml:space="preserve">A: </w:t>
            </w:r>
            <w:r>
              <w:t>B</w:t>
            </w:r>
            <w:r w:rsidRPr="002C1375">
              <w:t>-2</w:t>
            </w:r>
          </w:p>
        </w:tc>
        <w:tc>
          <w:tcPr>
            <w:tcW w:w="991" w:type="dxa"/>
            <w:tcBorders>
              <w:bottom w:val="single" w:sz="4" w:space="0" w:color="000000"/>
            </w:tcBorders>
            <w:vAlign w:val="center"/>
          </w:tcPr>
          <w:p w:rsidR="0040226C" w:rsidRPr="002C1375" w:rsidRDefault="0040226C" w:rsidP="004E1068">
            <w:pPr>
              <w:jc w:val="center"/>
            </w:pPr>
            <w:r w:rsidRPr="002C1375">
              <w:t xml:space="preserve">A: </w:t>
            </w:r>
            <w:r>
              <w:t>A</w:t>
            </w:r>
            <w:r w:rsidRPr="002C1375">
              <w:t>-2</w:t>
            </w:r>
          </w:p>
        </w:tc>
        <w:tc>
          <w:tcPr>
            <w:tcW w:w="991" w:type="dxa"/>
            <w:tcBorders>
              <w:bottom w:val="single" w:sz="4" w:space="0" w:color="000000"/>
            </w:tcBorders>
            <w:vAlign w:val="center"/>
          </w:tcPr>
          <w:p w:rsidR="0040226C" w:rsidRPr="002C1375" w:rsidRDefault="0040226C" w:rsidP="004E1068">
            <w:pPr>
              <w:jc w:val="center"/>
            </w:pPr>
            <w:r w:rsidRPr="002C1375">
              <w:t xml:space="preserve">A: </w:t>
            </w:r>
            <w:r>
              <w:t>E</w:t>
            </w:r>
            <w:r w:rsidRPr="002C1375">
              <w:t>-2</w:t>
            </w:r>
          </w:p>
        </w:tc>
        <w:tc>
          <w:tcPr>
            <w:tcW w:w="992" w:type="dxa"/>
            <w:tcBorders>
              <w:bottom w:val="single" w:sz="4" w:space="0" w:color="000000"/>
            </w:tcBorders>
            <w:vAlign w:val="center"/>
          </w:tcPr>
          <w:p w:rsidR="0040226C" w:rsidRDefault="0040226C" w:rsidP="004E1068">
            <w:pPr>
              <w:jc w:val="center"/>
            </w:pPr>
            <w:r w:rsidRPr="002C1375">
              <w:t xml:space="preserve">A: </w:t>
            </w:r>
            <w:r>
              <w:t>D</w:t>
            </w:r>
            <w:r w:rsidRPr="002C1375">
              <w:t>-2</w:t>
            </w:r>
          </w:p>
        </w:tc>
      </w:tr>
      <w:tr w:rsidR="00EC2CD8" w:rsidTr="004E1068">
        <w:trPr>
          <w:tblHeader/>
        </w:trPr>
        <w:tc>
          <w:tcPr>
            <w:tcW w:w="1153" w:type="dxa"/>
            <w:shd w:val="clear" w:color="auto" w:fill="EAF1DD" w:themeFill="accent3" w:themeFillTint="33"/>
            <w:vAlign w:val="center"/>
          </w:tcPr>
          <w:p w:rsidR="00EC2CD8" w:rsidRDefault="00EC2CD8" w:rsidP="004E1068">
            <w:pPr>
              <w:jc w:val="center"/>
            </w:pPr>
            <w:r w:rsidRPr="00A10F2B">
              <w:t>ENET_</w:t>
            </w:r>
            <w:r>
              <w:t>6</w:t>
            </w:r>
          </w:p>
        </w:tc>
        <w:tc>
          <w:tcPr>
            <w:tcW w:w="991" w:type="dxa"/>
            <w:shd w:val="clear" w:color="auto" w:fill="EAF1DD" w:themeFill="accent3" w:themeFillTint="33"/>
            <w:vAlign w:val="center"/>
          </w:tcPr>
          <w:p w:rsidR="00EC2CD8" w:rsidRPr="00997CE4" w:rsidRDefault="00EC2CD8" w:rsidP="004E1068">
            <w:pPr>
              <w:jc w:val="center"/>
            </w:pPr>
            <w:r w:rsidRPr="00997CE4">
              <w:t>A: A-</w:t>
            </w:r>
            <w:r>
              <w:t>4</w:t>
            </w:r>
          </w:p>
        </w:tc>
        <w:tc>
          <w:tcPr>
            <w:tcW w:w="991" w:type="dxa"/>
            <w:shd w:val="clear" w:color="auto" w:fill="EAF1DD" w:themeFill="accent3" w:themeFillTint="33"/>
            <w:vAlign w:val="center"/>
          </w:tcPr>
          <w:p w:rsidR="00EC2CD8" w:rsidRPr="00997CE4" w:rsidRDefault="00EC2CD8" w:rsidP="004E1068">
            <w:pPr>
              <w:jc w:val="center"/>
            </w:pPr>
            <w:r w:rsidRPr="00997CE4">
              <w:t>A: B-</w:t>
            </w:r>
            <w:r>
              <w:t>4</w:t>
            </w:r>
          </w:p>
        </w:tc>
        <w:tc>
          <w:tcPr>
            <w:tcW w:w="991" w:type="dxa"/>
            <w:shd w:val="clear" w:color="auto" w:fill="EAF1DD" w:themeFill="accent3" w:themeFillTint="33"/>
            <w:vAlign w:val="center"/>
          </w:tcPr>
          <w:p w:rsidR="00EC2CD8" w:rsidRPr="00997CE4" w:rsidRDefault="00EC2CD8" w:rsidP="004E1068">
            <w:pPr>
              <w:jc w:val="center"/>
            </w:pPr>
            <w:r w:rsidRPr="00997CE4">
              <w:t>A: D-</w:t>
            </w:r>
            <w:r>
              <w:t>4</w:t>
            </w:r>
          </w:p>
        </w:tc>
        <w:tc>
          <w:tcPr>
            <w:tcW w:w="991" w:type="dxa"/>
            <w:shd w:val="clear" w:color="auto" w:fill="EAF1DD" w:themeFill="accent3" w:themeFillTint="33"/>
            <w:vAlign w:val="center"/>
          </w:tcPr>
          <w:p w:rsidR="00EC2CD8" w:rsidRPr="00997CE4" w:rsidRDefault="00EC2CD8" w:rsidP="004E1068">
            <w:pPr>
              <w:jc w:val="center"/>
            </w:pPr>
            <w:r w:rsidRPr="00997CE4">
              <w:t>A : E-</w:t>
            </w:r>
            <w:r>
              <w:t>4</w:t>
            </w:r>
          </w:p>
        </w:tc>
        <w:tc>
          <w:tcPr>
            <w:tcW w:w="991" w:type="dxa"/>
            <w:shd w:val="clear" w:color="auto" w:fill="EAF1DD" w:themeFill="accent3" w:themeFillTint="33"/>
            <w:vAlign w:val="center"/>
          </w:tcPr>
          <w:p w:rsidR="00EC2CD8" w:rsidRPr="00997CE4" w:rsidRDefault="00EC2CD8" w:rsidP="004E1068">
            <w:pPr>
              <w:jc w:val="center"/>
            </w:pPr>
            <w:r w:rsidRPr="00997CE4">
              <w:t>A : C-</w:t>
            </w:r>
            <w:r>
              <w:t>4</w:t>
            </w:r>
          </w:p>
        </w:tc>
        <w:tc>
          <w:tcPr>
            <w:tcW w:w="991" w:type="dxa"/>
            <w:shd w:val="clear" w:color="auto" w:fill="EAF1DD" w:themeFill="accent3" w:themeFillTint="33"/>
            <w:vAlign w:val="center"/>
          </w:tcPr>
          <w:p w:rsidR="00EC2CD8" w:rsidRPr="00997CE4" w:rsidRDefault="00EC2CD8" w:rsidP="004E1068">
            <w:pPr>
              <w:jc w:val="center"/>
            </w:pPr>
            <w:r w:rsidRPr="00997CE4">
              <w:t>A : C-</w:t>
            </w:r>
            <w:r>
              <w:t>5</w:t>
            </w:r>
          </w:p>
        </w:tc>
        <w:tc>
          <w:tcPr>
            <w:tcW w:w="991" w:type="dxa"/>
            <w:shd w:val="clear" w:color="auto" w:fill="EAF1DD" w:themeFill="accent3" w:themeFillTint="33"/>
            <w:vAlign w:val="center"/>
          </w:tcPr>
          <w:p w:rsidR="00EC2CD8" w:rsidRPr="00997CE4" w:rsidRDefault="00EC2CD8" w:rsidP="004E1068">
            <w:pPr>
              <w:jc w:val="center"/>
            </w:pPr>
            <w:r w:rsidRPr="00997CE4">
              <w:t>A: B-</w:t>
            </w:r>
            <w:r>
              <w:t>5</w:t>
            </w:r>
          </w:p>
        </w:tc>
        <w:tc>
          <w:tcPr>
            <w:tcW w:w="991" w:type="dxa"/>
            <w:shd w:val="clear" w:color="auto" w:fill="EAF1DD" w:themeFill="accent3" w:themeFillTint="33"/>
            <w:vAlign w:val="center"/>
          </w:tcPr>
          <w:p w:rsidR="00EC2CD8" w:rsidRPr="00997CE4" w:rsidRDefault="00EC2CD8" w:rsidP="004E1068">
            <w:pPr>
              <w:jc w:val="center"/>
            </w:pPr>
            <w:r w:rsidRPr="00997CE4">
              <w:t>A: A-</w:t>
            </w:r>
            <w:r>
              <w:t>5</w:t>
            </w:r>
          </w:p>
        </w:tc>
        <w:tc>
          <w:tcPr>
            <w:tcW w:w="991" w:type="dxa"/>
            <w:shd w:val="clear" w:color="auto" w:fill="EAF1DD" w:themeFill="accent3" w:themeFillTint="33"/>
            <w:vAlign w:val="center"/>
          </w:tcPr>
          <w:p w:rsidR="00EC2CD8" w:rsidRPr="00997CE4" w:rsidRDefault="00EC2CD8" w:rsidP="004E1068">
            <w:pPr>
              <w:jc w:val="center"/>
            </w:pPr>
            <w:r w:rsidRPr="00997CE4">
              <w:t>A: E-</w:t>
            </w:r>
            <w:r>
              <w:t>5</w:t>
            </w:r>
          </w:p>
        </w:tc>
        <w:tc>
          <w:tcPr>
            <w:tcW w:w="992" w:type="dxa"/>
            <w:shd w:val="clear" w:color="auto" w:fill="EAF1DD" w:themeFill="accent3" w:themeFillTint="33"/>
            <w:vAlign w:val="center"/>
          </w:tcPr>
          <w:p w:rsidR="00EC2CD8" w:rsidRDefault="00EC2CD8" w:rsidP="004E1068">
            <w:pPr>
              <w:jc w:val="center"/>
            </w:pPr>
            <w:r w:rsidRPr="00997CE4">
              <w:t>A: D-</w:t>
            </w:r>
            <w:r>
              <w:t>5</w:t>
            </w:r>
          </w:p>
        </w:tc>
      </w:tr>
      <w:tr w:rsidR="00EC2CD8" w:rsidTr="004E1068">
        <w:trPr>
          <w:tblHeader/>
        </w:trPr>
        <w:tc>
          <w:tcPr>
            <w:tcW w:w="1153" w:type="dxa"/>
            <w:tcBorders>
              <w:bottom w:val="single" w:sz="4" w:space="0" w:color="000000"/>
            </w:tcBorders>
            <w:vAlign w:val="center"/>
          </w:tcPr>
          <w:p w:rsidR="00EC2CD8" w:rsidRDefault="00EC2CD8" w:rsidP="004E1068">
            <w:pPr>
              <w:jc w:val="center"/>
            </w:pPr>
            <w:r w:rsidRPr="00A10F2B">
              <w:t>ENET_</w:t>
            </w:r>
            <w:r>
              <w:t>7</w:t>
            </w:r>
          </w:p>
        </w:tc>
        <w:tc>
          <w:tcPr>
            <w:tcW w:w="991" w:type="dxa"/>
            <w:tcBorders>
              <w:bottom w:val="single" w:sz="4" w:space="0" w:color="000000"/>
            </w:tcBorders>
            <w:vAlign w:val="center"/>
          </w:tcPr>
          <w:p w:rsidR="00EC2CD8" w:rsidRPr="00305594" w:rsidRDefault="00EC2CD8" w:rsidP="004E1068">
            <w:pPr>
              <w:jc w:val="center"/>
            </w:pPr>
            <w:r w:rsidRPr="00305594">
              <w:t>A: F-</w:t>
            </w:r>
            <w:r>
              <w:t>7</w:t>
            </w:r>
          </w:p>
        </w:tc>
        <w:tc>
          <w:tcPr>
            <w:tcW w:w="991" w:type="dxa"/>
            <w:tcBorders>
              <w:bottom w:val="single" w:sz="4" w:space="0" w:color="000000"/>
            </w:tcBorders>
            <w:vAlign w:val="center"/>
          </w:tcPr>
          <w:p w:rsidR="00EC2CD8" w:rsidRPr="00305594" w:rsidRDefault="00EC2CD8" w:rsidP="004E1068">
            <w:pPr>
              <w:jc w:val="center"/>
            </w:pPr>
            <w:r w:rsidRPr="00305594">
              <w:t>A: G-</w:t>
            </w:r>
            <w:r>
              <w:t>7</w:t>
            </w:r>
          </w:p>
        </w:tc>
        <w:tc>
          <w:tcPr>
            <w:tcW w:w="991" w:type="dxa"/>
            <w:tcBorders>
              <w:bottom w:val="single" w:sz="4" w:space="0" w:color="000000"/>
            </w:tcBorders>
            <w:vAlign w:val="center"/>
          </w:tcPr>
          <w:p w:rsidR="00EC2CD8" w:rsidRPr="00305594" w:rsidRDefault="00EC2CD8" w:rsidP="004E1068">
            <w:pPr>
              <w:jc w:val="center"/>
            </w:pPr>
            <w:r w:rsidRPr="00305594">
              <w:t>A: J-</w:t>
            </w:r>
            <w:r>
              <w:t>7</w:t>
            </w:r>
          </w:p>
        </w:tc>
        <w:tc>
          <w:tcPr>
            <w:tcW w:w="991" w:type="dxa"/>
            <w:tcBorders>
              <w:bottom w:val="single" w:sz="4" w:space="0" w:color="000000"/>
            </w:tcBorders>
            <w:vAlign w:val="center"/>
          </w:tcPr>
          <w:p w:rsidR="00EC2CD8" w:rsidRPr="00305594" w:rsidRDefault="00EC2CD8" w:rsidP="004E1068">
            <w:pPr>
              <w:jc w:val="center"/>
            </w:pPr>
            <w:r w:rsidRPr="00305594">
              <w:t>A : K-</w:t>
            </w:r>
            <w:r>
              <w:t>7</w:t>
            </w:r>
          </w:p>
        </w:tc>
        <w:tc>
          <w:tcPr>
            <w:tcW w:w="991" w:type="dxa"/>
            <w:tcBorders>
              <w:bottom w:val="single" w:sz="4" w:space="0" w:color="000000"/>
            </w:tcBorders>
            <w:vAlign w:val="center"/>
          </w:tcPr>
          <w:p w:rsidR="00EC2CD8" w:rsidRPr="00305594" w:rsidRDefault="00EC2CD8" w:rsidP="004E1068">
            <w:pPr>
              <w:jc w:val="center"/>
            </w:pPr>
            <w:r w:rsidRPr="00305594">
              <w:t>A : H-</w:t>
            </w:r>
            <w:r>
              <w:t>7</w:t>
            </w:r>
          </w:p>
        </w:tc>
        <w:tc>
          <w:tcPr>
            <w:tcW w:w="991" w:type="dxa"/>
            <w:tcBorders>
              <w:bottom w:val="single" w:sz="4" w:space="0" w:color="000000"/>
            </w:tcBorders>
            <w:vAlign w:val="center"/>
          </w:tcPr>
          <w:p w:rsidR="00EC2CD8" w:rsidRPr="00305594" w:rsidRDefault="00EC2CD8" w:rsidP="004E1068">
            <w:pPr>
              <w:jc w:val="center"/>
            </w:pPr>
            <w:r w:rsidRPr="00305594">
              <w:t>A : H-</w:t>
            </w:r>
            <w:r>
              <w:t>8</w:t>
            </w:r>
          </w:p>
        </w:tc>
        <w:tc>
          <w:tcPr>
            <w:tcW w:w="991" w:type="dxa"/>
            <w:tcBorders>
              <w:bottom w:val="single" w:sz="4" w:space="0" w:color="000000"/>
            </w:tcBorders>
            <w:vAlign w:val="center"/>
          </w:tcPr>
          <w:p w:rsidR="00EC2CD8" w:rsidRPr="00305594" w:rsidRDefault="00EC2CD8" w:rsidP="004E1068">
            <w:pPr>
              <w:jc w:val="center"/>
            </w:pPr>
            <w:r w:rsidRPr="00305594">
              <w:t>A: G-</w:t>
            </w:r>
            <w:r>
              <w:t>8</w:t>
            </w:r>
          </w:p>
        </w:tc>
        <w:tc>
          <w:tcPr>
            <w:tcW w:w="991" w:type="dxa"/>
            <w:tcBorders>
              <w:bottom w:val="single" w:sz="4" w:space="0" w:color="000000"/>
            </w:tcBorders>
            <w:vAlign w:val="center"/>
          </w:tcPr>
          <w:p w:rsidR="00EC2CD8" w:rsidRPr="00305594" w:rsidRDefault="00EC2CD8" w:rsidP="004E1068">
            <w:pPr>
              <w:jc w:val="center"/>
            </w:pPr>
            <w:r w:rsidRPr="00305594">
              <w:t>A: F-</w:t>
            </w:r>
            <w:r>
              <w:t>8</w:t>
            </w:r>
          </w:p>
        </w:tc>
        <w:tc>
          <w:tcPr>
            <w:tcW w:w="991" w:type="dxa"/>
            <w:tcBorders>
              <w:bottom w:val="single" w:sz="4" w:space="0" w:color="000000"/>
            </w:tcBorders>
            <w:vAlign w:val="center"/>
          </w:tcPr>
          <w:p w:rsidR="00EC2CD8" w:rsidRPr="00305594" w:rsidRDefault="00EC2CD8" w:rsidP="004E1068">
            <w:pPr>
              <w:jc w:val="center"/>
            </w:pPr>
            <w:r w:rsidRPr="00305594">
              <w:t>A: K-</w:t>
            </w:r>
            <w:r>
              <w:t>8</w:t>
            </w:r>
          </w:p>
        </w:tc>
        <w:tc>
          <w:tcPr>
            <w:tcW w:w="992" w:type="dxa"/>
            <w:tcBorders>
              <w:bottom w:val="single" w:sz="4" w:space="0" w:color="000000"/>
            </w:tcBorders>
            <w:vAlign w:val="center"/>
          </w:tcPr>
          <w:p w:rsidR="00EC2CD8" w:rsidRDefault="00EC2CD8" w:rsidP="004E1068">
            <w:pPr>
              <w:jc w:val="center"/>
            </w:pPr>
            <w:r w:rsidRPr="00305594">
              <w:t>A: J-</w:t>
            </w:r>
            <w:r>
              <w:t>8</w:t>
            </w:r>
          </w:p>
        </w:tc>
      </w:tr>
      <w:tr w:rsidR="00EC2CD8" w:rsidTr="004E1068">
        <w:trPr>
          <w:tblHeader/>
        </w:trPr>
        <w:tc>
          <w:tcPr>
            <w:tcW w:w="1153" w:type="dxa"/>
            <w:shd w:val="clear" w:color="auto" w:fill="EAF1DD" w:themeFill="accent3" w:themeFillTint="33"/>
            <w:vAlign w:val="center"/>
          </w:tcPr>
          <w:p w:rsidR="00EC2CD8" w:rsidRDefault="00EC2CD8" w:rsidP="004E1068">
            <w:pPr>
              <w:jc w:val="center"/>
            </w:pPr>
            <w:r w:rsidRPr="00A10F2B">
              <w:t>ENET_</w:t>
            </w:r>
            <w:r>
              <w:t>8</w:t>
            </w:r>
          </w:p>
        </w:tc>
        <w:tc>
          <w:tcPr>
            <w:tcW w:w="991" w:type="dxa"/>
            <w:shd w:val="clear" w:color="auto" w:fill="EAF1DD" w:themeFill="accent3" w:themeFillTint="33"/>
            <w:vAlign w:val="center"/>
          </w:tcPr>
          <w:p w:rsidR="00EC2CD8" w:rsidRPr="007B5D27" w:rsidRDefault="00EC2CD8" w:rsidP="004E1068">
            <w:pPr>
              <w:jc w:val="center"/>
            </w:pPr>
            <w:r w:rsidRPr="007B5D27">
              <w:t>A: A-</w:t>
            </w:r>
            <w:r>
              <w:t>7</w:t>
            </w:r>
          </w:p>
        </w:tc>
        <w:tc>
          <w:tcPr>
            <w:tcW w:w="991" w:type="dxa"/>
            <w:shd w:val="clear" w:color="auto" w:fill="EAF1DD" w:themeFill="accent3" w:themeFillTint="33"/>
            <w:vAlign w:val="center"/>
          </w:tcPr>
          <w:p w:rsidR="00EC2CD8" w:rsidRPr="007B5D27" w:rsidRDefault="00EC2CD8" w:rsidP="004E1068">
            <w:pPr>
              <w:jc w:val="center"/>
            </w:pPr>
            <w:r w:rsidRPr="007B5D27">
              <w:t>A: B-</w:t>
            </w:r>
            <w:r>
              <w:t>7</w:t>
            </w:r>
          </w:p>
        </w:tc>
        <w:tc>
          <w:tcPr>
            <w:tcW w:w="991" w:type="dxa"/>
            <w:shd w:val="clear" w:color="auto" w:fill="EAF1DD" w:themeFill="accent3" w:themeFillTint="33"/>
            <w:vAlign w:val="center"/>
          </w:tcPr>
          <w:p w:rsidR="00EC2CD8" w:rsidRPr="007B5D27" w:rsidRDefault="00EC2CD8" w:rsidP="004E1068">
            <w:pPr>
              <w:jc w:val="center"/>
            </w:pPr>
            <w:r w:rsidRPr="007B5D27">
              <w:t>A: D-</w:t>
            </w:r>
            <w:r>
              <w:t>7</w:t>
            </w:r>
          </w:p>
        </w:tc>
        <w:tc>
          <w:tcPr>
            <w:tcW w:w="991" w:type="dxa"/>
            <w:shd w:val="clear" w:color="auto" w:fill="EAF1DD" w:themeFill="accent3" w:themeFillTint="33"/>
            <w:vAlign w:val="center"/>
          </w:tcPr>
          <w:p w:rsidR="00EC2CD8" w:rsidRPr="007B5D27" w:rsidRDefault="00EC2CD8" w:rsidP="004E1068">
            <w:pPr>
              <w:jc w:val="center"/>
            </w:pPr>
            <w:r w:rsidRPr="007B5D27">
              <w:t>A : E-</w:t>
            </w:r>
            <w:r>
              <w:t>7</w:t>
            </w:r>
          </w:p>
        </w:tc>
        <w:tc>
          <w:tcPr>
            <w:tcW w:w="991" w:type="dxa"/>
            <w:shd w:val="clear" w:color="auto" w:fill="EAF1DD" w:themeFill="accent3" w:themeFillTint="33"/>
            <w:vAlign w:val="center"/>
          </w:tcPr>
          <w:p w:rsidR="00EC2CD8" w:rsidRPr="007B5D27" w:rsidRDefault="00EC2CD8" w:rsidP="004E1068">
            <w:pPr>
              <w:jc w:val="center"/>
            </w:pPr>
            <w:r w:rsidRPr="007B5D27">
              <w:t>A : C-</w:t>
            </w:r>
            <w:r>
              <w:t>7</w:t>
            </w:r>
          </w:p>
        </w:tc>
        <w:tc>
          <w:tcPr>
            <w:tcW w:w="991" w:type="dxa"/>
            <w:shd w:val="clear" w:color="auto" w:fill="EAF1DD" w:themeFill="accent3" w:themeFillTint="33"/>
            <w:vAlign w:val="center"/>
          </w:tcPr>
          <w:p w:rsidR="00EC2CD8" w:rsidRPr="007B5D27" w:rsidRDefault="00EC2CD8" w:rsidP="004E1068">
            <w:pPr>
              <w:jc w:val="center"/>
            </w:pPr>
            <w:r w:rsidRPr="007B5D27">
              <w:t>A : C-</w:t>
            </w:r>
            <w:r>
              <w:t>8</w:t>
            </w:r>
          </w:p>
        </w:tc>
        <w:tc>
          <w:tcPr>
            <w:tcW w:w="991" w:type="dxa"/>
            <w:shd w:val="clear" w:color="auto" w:fill="EAF1DD" w:themeFill="accent3" w:themeFillTint="33"/>
            <w:vAlign w:val="center"/>
          </w:tcPr>
          <w:p w:rsidR="00EC2CD8" w:rsidRPr="007B5D27" w:rsidRDefault="00EC2CD8" w:rsidP="004E1068">
            <w:pPr>
              <w:jc w:val="center"/>
            </w:pPr>
            <w:r w:rsidRPr="007B5D27">
              <w:t>A: B-</w:t>
            </w:r>
            <w:r>
              <w:t>8</w:t>
            </w:r>
          </w:p>
        </w:tc>
        <w:tc>
          <w:tcPr>
            <w:tcW w:w="991" w:type="dxa"/>
            <w:shd w:val="clear" w:color="auto" w:fill="EAF1DD" w:themeFill="accent3" w:themeFillTint="33"/>
            <w:vAlign w:val="center"/>
          </w:tcPr>
          <w:p w:rsidR="00EC2CD8" w:rsidRPr="007B5D27" w:rsidRDefault="00EC2CD8" w:rsidP="004E1068">
            <w:pPr>
              <w:jc w:val="center"/>
            </w:pPr>
            <w:r w:rsidRPr="007B5D27">
              <w:t>A: A-</w:t>
            </w:r>
            <w:r>
              <w:t>8</w:t>
            </w:r>
          </w:p>
        </w:tc>
        <w:tc>
          <w:tcPr>
            <w:tcW w:w="991" w:type="dxa"/>
            <w:shd w:val="clear" w:color="auto" w:fill="EAF1DD" w:themeFill="accent3" w:themeFillTint="33"/>
            <w:vAlign w:val="center"/>
          </w:tcPr>
          <w:p w:rsidR="00EC2CD8" w:rsidRPr="007B5D27" w:rsidRDefault="00EC2CD8" w:rsidP="004E1068">
            <w:pPr>
              <w:jc w:val="center"/>
            </w:pPr>
            <w:r w:rsidRPr="007B5D27">
              <w:t>A: E-</w:t>
            </w:r>
            <w:r>
              <w:t>8</w:t>
            </w:r>
          </w:p>
        </w:tc>
        <w:tc>
          <w:tcPr>
            <w:tcW w:w="992" w:type="dxa"/>
            <w:shd w:val="clear" w:color="auto" w:fill="EAF1DD" w:themeFill="accent3" w:themeFillTint="33"/>
            <w:vAlign w:val="center"/>
          </w:tcPr>
          <w:p w:rsidR="00EC2CD8" w:rsidRDefault="00EC2CD8" w:rsidP="004E1068">
            <w:pPr>
              <w:jc w:val="center"/>
            </w:pPr>
            <w:r w:rsidRPr="007B5D27">
              <w:t>A: D-</w:t>
            </w:r>
            <w:r>
              <w:t>8</w:t>
            </w:r>
          </w:p>
        </w:tc>
      </w:tr>
      <w:tr w:rsidR="004E1068" w:rsidTr="004E1068">
        <w:trPr>
          <w:tblHeader/>
        </w:trPr>
        <w:tc>
          <w:tcPr>
            <w:tcW w:w="1153" w:type="dxa"/>
            <w:tcBorders>
              <w:bottom w:val="single" w:sz="4" w:space="0" w:color="000000"/>
            </w:tcBorders>
            <w:vAlign w:val="center"/>
          </w:tcPr>
          <w:p w:rsidR="004E1068" w:rsidRDefault="004E1068" w:rsidP="004E1068">
            <w:pPr>
              <w:jc w:val="center"/>
            </w:pPr>
            <w:r w:rsidRPr="00A10F2B">
              <w:t>ENET_</w:t>
            </w:r>
            <w:r>
              <w:t>9</w:t>
            </w:r>
          </w:p>
        </w:tc>
        <w:tc>
          <w:tcPr>
            <w:tcW w:w="991" w:type="dxa"/>
            <w:tcBorders>
              <w:bottom w:val="single" w:sz="4" w:space="0" w:color="000000"/>
            </w:tcBorders>
            <w:vAlign w:val="center"/>
          </w:tcPr>
          <w:p w:rsidR="004E1068" w:rsidRPr="007B5D27" w:rsidRDefault="004E1068" w:rsidP="004E1068">
            <w:pPr>
              <w:jc w:val="center"/>
            </w:pPr>
            <w:r w:rsidRPr="007B5D27">
              <w:t>A: A-</w:t>
            </w:r>
            <w:r>
              <w:t>10</w:t>
            </w:r>
          </w:p>
        </w:tc>
        <w:tc>
          <w:tcPr>
            <w:tcW w:w="991" w:type="dxa"/>
            <w:tcBorders>
              <w:bottom w:val="single" w:sz="4" w:space="0" w:color="000000"/>
            </w:tcBorders>
            <w:vAlign w:val="center"/>
          </w:tcPr>
          <w:p w:rsidR="004E1068" w:rsidRPr="007B5D27" w:rsidRDefault="004E1068" w:rsidP="004E1068">
            <w:pPr>
              <w:jc w:val="center"/>
            </w:pPr>
            <w:r w:rsidRPr="007B5D27">
              <w:t>A: B-</w:t>
            </w:r>
            <w:r>
              <w:t>7</w:t>
            </w:r>
          </w:p>
        </w:tc>
        <w:tc>
          <w:tcPr>
            <w:tcW w:w="991" w:type="dxa"/>
            <w:tcBorders>
              <w:bottom w:val="single" w:sz="4" w:space="0" w:color="000000"/>
            </w:tcBorders>
            <w:vAlign w:val="center"/>
          </w:tcPr>
          <w:p w:rsidR="004E1068" w:rsidRDefault="004E1068" w:rsidP="004E1068">
            <w:pPr>
              <w:jc w:val="center"/>
            </w:pPr>
            <w:r w:rsidRPr="00F357E5">
              <w:t>XXXX</w:t>
            </w:r>
          </w:p>
        </w:tc>
        <w:tc>
          <w:tcPr>
            <w:tcW w:w="991" w:type="dxa"/>
            <w:tcBorders>
              <w:bottom w:val="single" w:sz="4" w:space="0" w:color="000000"/>
            </w:tcBorders>
            <w:vAlign w:val="center"/>
          </w:tcPr>
          <w:p w:rsidR="004E1068" w:rsidRDefault="004E1068" w:rsidP="004E1068">
            <w:pPr>
              <w:jc w:val="center"/>
            </w:pPr>
            <w:r w:rsidRPr="00F357E5">
              <w:t>XXXX</w:t>
            </w:r>
          </w:p>
        </w:tc>
        <w:tc>
          <w:tcPr>
            <w:tcW w:w="991" w:type="dxa"/>
            <w:tcBorders>
              <w:bottom w:val="single" w:sz="4" w:space="0" w:color="000000"/>
            </w:tcBorders>
            <w:vAlign w:val="center"/>
          </w:tcPr>
          <w:p w:rsidR="004E1068" w:rsidRPr="007B5D27" w:rsidRDefault="004E1068" w:rsidP="004E1068">
            <w:pPr>
              <w:jc w:val="center"/>
            </w:pPr>
            <w:r w:rsidRPr="007B5D27">
              <w:t>A : C-</w:t>
            </w:r>
            <w:r>
              <w:t>10</w:t>
            </w:r>
          </w:p>
        </w:tc>
        <w:tc>
          <w:tcPr>
            <w:tcW w:w="991" w:type="dxa"/>
            <w:tcBorders>
              <w:bottom w:val="single" w:sz="4" w:space="0" w:color="000000"/>
            </w:tcBorders>
            <w:vAlign w:val="center"/>
          </w:tcPr>
          <w:p w:rsidR="004E1068" w:rsidRPr="007B5D27" w:rsidRDefault="004E1068" w:rsidP="004E1068">
            <w:pPr>
              <w:jc w:val="center"/>
            </w:pPr>
            <w:r>
              <w:t>XXXX</w:t>
            </w:r>
          </w:p>
        </w:tc>
        <w:tc>
          <w:tcPr>
            <w:tcW w:w="991" w:type="dxa"/>
            <w:tcBorders>
              <w:bottom w:val="single" w:sz="4" w:space="0" w:color="000000"/>
            </w:tcBorders>
            <w:vAlign w:val="center"/>
          </w:tcPr>
          <w:p w:rsidR="004E1068" w:rsidRPr="007B5D27" w:rsidRDefault="004E1068" w:rsidP="004E1068">
            <w:pPr>
              <w:jc w:val="center"/>
            </w:pPr>
            <w:r w:rsidRPr="007B5D27">
              <w:t>A: B-</w:t>
            </w:r>
            <w:r>
              <w:t>11</w:t>
            </w:r>
          </w:p>
        </w:tc>
        <w:tc>
          <w:tcPr>
            <w:tcW w:w="991" w:type="dxa"/>
            <w:tcBorders>
              <w:bottom w:val="single" w:sz="4" w:space="0" w:color="000000"/>
            </w:tcBorders>
            <w:vAlign w:val="center"/>
          </w:tcPr>
          <w:p w:rsidR="004E1068" w:rsidRPr="007B5D27" w:rsidRDefault="004E1068" w:rsidP="004E1068">
            <w:pPr>
              <w:jc w:val="center"/>
            </w:pPr>
            <w:r w:rsidRPr="007B5D27">
              <w:t>A: A-</w:t>
            </w:r>
            <w:r>
              <w:t>11</w:t>
            </w:r>
          </w:p>
        </w:tc>
        <w:tc>
          <w:tcPr>
            <w:tcW w:w="991" w:type="dxa"/>
            <w:tcBorders>
              <w:bottom w:val="single" w:sz="4" w:space="0" w:color="000000"/>
            </w:tcBorders>
            <w:vAlign w:val="center"/>
          </w:tcPr>
          <w:p w:rsidR="004E1068" w:rsidRDefault="004E1068" w:rsidP="004E1068">
            <w:pPr>
              <w:jc w:val="center"/>
            </w:pPr>
            <w:r w:rsidRPr="005A00D5">
              <w:t>XXXX</w:t>
            </w:r>
          </w:p>
        </w:tc>
        <w:tc>
          <w:tcPr>
            <w:tcW w:w="992" w:type="dxa"/>
            <w:tcBorders>
              <w:bottom w:val="single" w:sz="4" w:space="0" w:color="000000"/>
            </w:tcBorders>
            <w:vAlign w:val="center"/>
          </w:tcPr>
          <w:p w:rsidR="004E1068" w:rsidRDefault="004E1068" w:rsidP="004E1068">
            <w:pPr>
              <w:jc w:val="center"/>
            </w:pPr>
            <w:r w:rsidRPr="005A00D5">
              <w:t>XXXX</w:t>
            </w:r>
          </w:p>
        </w:tc>
      </w:tr>
      <w:tr w:rsidR="004E1068" w:rsidTr="004E1068">
        <w:trPr>
          <w:tblHeader/>
        </w:trPr>
        <w:tc>
          <w:tcPr>
            <w:tcW w:w="1153" w:type="dxa"/>
            <w:shd w:val="clear" w:color="auto" w:fill="EAF1DD" w:themeFill="accent3" w:themeFillTint="33"/>
            <w:vAlign w:val="center"/>
          </w:tcPr>
          <w:p w:rsidR="004E1068" w:rsidRDefault="004E1068" w:rsidP="004E1068">
            <w:pPr>
              <w:jc w:val="center"/>
            </w:pPr>
            <w:r w:rsidRPr="00A10F2B">
              <w:t>ENET_</w:t>
            </w:r>
            <w:r>
              <w:t>10</w:t>
            </w:r>
          </w:p>
        </w:tc>
        <w:tc>
          <w:tcPr>
            <w:tcW w:w="991" w:type="dxa"/>
            <w:shd w:val="clear" w:color="auto" w:fill="EAF1DD" w:themeFill="accent3" w:themeFillTint="33"/>
            <w:vAlign w:val="center"/>
          </w:tcPr>
          <w:p w:rsidR="004E1068" w:rsidRPr="007B5D27" w:rsidRDefault="004E1068" w:rsidP="004E1068">
            <w:pPr>
              <w:jc w:val="center"/>
            </w:pPr>
            <w:r w:rsidRPr="007B5D27">
              <w:t xml:space="preserve">A: </w:t>
            </w:r>
            <w:r>
              <w:t>D</w:t>
            </w:r>
            <w:r w:rsidRPr="007B5D27">
              <w:t>-</w:t>
            </w:r>
            <w:r>
              <w:t>10</w:t>
            </w:r>
          </w:p>
        </w:tc>
        <w:tc>
          <w:tcPr>
            <w:tcW w:w="991" w:type="dxa"/>
            <w:shd w:val="clear" w:color="auto" w:fill="EAF1DD" w:themeFill="accent3" w:themeFillTint="33"/>
            <w:vAlign w:val="center"/>
          </w:tcPr>
          <w:p w:rsidR="004E1068" w:rsidRPr="007B5D27" w:rsidRDefault="004E1068" w:rsidP="004E1068">
            <w:pPr>
              <w:jc w:val="center"/>
            </w:pPr>
            <w:r w:rsidRPr="007B5D27">
              <w:t xml:space="preserve">A: </w:t>
            </w:r>
            <w:r>
              <w:t>E</w:t>
            </w:r>
            <w:r w:rsidRPr="007B5D27">
              <w:t>-</w:t>
            </w:r>
            <w:r>
              <w:t>10</w:t>
            </w:r>
          </w:p>
        </w:tc>
        <w:tc>
          <w:tcPr>
            <w:tcW w:w="991" w:type="dxa"/>
            <w:shd w:val="clear" w:color="auto" w:fill="EAF1DD" w:themeFill="accent3" w:themeFillTint="33"/>
            <w:vAlign w:val="center"/>
          </w:tcPr>
          <w:p w:rsidR="004E1068" w:rsidRDefault="004E1068" w:rsidP="004E1068">
            <w:pPr>
              <w:jc w:val="center"/>
            </w:pPr>
            <w:r w:rsidRPr="00F357E5">
              <w:t>XXXX</w:t>
            </w:r>
          </w:p>
        </w:tc>
        <w:tc>
          <w:tcPr>
            <w:tcW w:w="991" w:type="dxa"/>
            <w:shd w:val="clear" w:color="auto" w:fill="EAF1DD" w:themeFill="accent3" w:themeFillTint="33"/>
            <w:vAlign w:val="center"/>
          </w:tcPr>
          <w:p w:rsidR="004E1068" w:rsidRDefault="004E1068" w:rsidP="004E1068">
            <w:pPr>
              <w:jc w:val="center"/>
            </w:pPr>
            <w:r w:rsidRPr="00F357E5">
              <w:t>XXXX</w:t>
            </w:r>
          </w:p>
        </w:tc>
        <w:tc>
          <w:tcPr>
            <w:tcW w:w="991" w:type="dxa"/>
            <w:shd w:val="clear" w:color="auto" w:fill="EAF1DD" w:themeFill="accent3" w:themeFillTint="33"/>
            <w:vAlign w:val="center"/>
          </w:tcPr>
          <w:p w:rsidR="004E1068" w:rsidRPr="007B5D27" w:rsidRDefault="004E1068" w:rsidP="004E1068">
            <w:pPr>
              <w:jc w:val="center"/>
            </w:pPr>
            <w:r w:rsidRPr="007B5D27">
              <w:t>A : C-</w:t>
            </w:r>
            <w:r>
              <w:t>11</w:t>
            </w:r>
          </w:p>
        </w:tc>
        <w:tc>
          <w:tcPr>
            <w:tcW w:w="991" w:type="dxa"/>
            <w:shd w:val="clear" w:color="auto" w:fill="EAF1DD" w:themeFill="accent3" w:themeFillTint="33"/>
            <w:vAlign w:val="center"/>
          </w:tcPr>
          <w:p w:rsidR="004E1068" w:rsidRPr="007B5D27" w:rsidRDefault="004E1068" w:rsidP="004E1068">
            <w:pPr>
              <w:jc w:val="center"/>
            </w:pPr>
            <w:r>
              <w:t>XXXX</w:t>
            </w:r>
          </w:p>
        </w:tc>
        <w:tc>
          <w:tcPr>
            <w:tcW w:w="991" w:type="dxa"/>
            <w:shd w:val="clear" w:color="auto" w:fill="EAF1DD" w:themeFill="accent3" w:themeFillTint="33"/>
            <w:vAlign w:val="center"/>
          </w:tcPr>
          <w:p w:rsidR="004E1068" w:rsidRPr="007B5D27" w:rsidRDefault="004E1068" w:rsidP="004E1068">
            <w:pPr>
              <w:jc w:val="center"/>
            </w:pPr>
            <w:r w:rsidRPr="007B5D27">
              <w:t xml:space="preserve">A: </w:t>
            </w:r>
            <w:r>
              <w:t>E</w:t>
            </w:r>
            <w:r w:rsidRPr="007B5D27">
              <w:t>-</w:t>
            </w:r>
            <w:r>
              <w:t>11</w:t>
            </w:r>
          </w:p>
        </w:tc>
        <w:tc>
          <w:tcPr>
            <w:tcW w:w="991" w:type="dxa"/>
            <w:shd w:val="clear" w:color="auto" w:fill="EAF1DD" w:themeFill="accent3" w:themeFillTint="33"/>
            <w:vAlign w:val="center"/>
          </w:tcPr>
          <w:p w:rsidR="004E1068" w:rsidRPr="007B5D27" w:rsidRDefault="004E1068" w:rsidP="004E1068">
            <w:pPr>
              <w:jc w:val="center"/>
            </w:pPr>
            <w:r w:rsidRPr="007B5D27">
              <w:t xml:space="preserve">A: </w:t>
            </w:r>
            <w:r>
              <w:t>D</w:t>
            </w:r>
            <w:r w:rsidRPr="007B5D27">
              <w:t>-</w:t>
            </w:r>
            <w:r>
              <w:t>11</w:t>
            </w:r>
          </w:p>
        </w:tc>
        <w:tc>
          <w:tcPr>
            <w:tcW w:w="991" w:type="dxa"/>
            <w:shd w:val="clear" w:color="auto" w:fill="EAF1DD" w:themeFill="accent3" w:themeFillTint="33"/>
            <w:vAlign w:val="center"/>
          </w:tcPr>
          <w:p w:rsidR="004E1068" w:rsidRDefault="004E1068" w:rsidP="004E1068">
            <w:pPr>
              <w:jc w:val="center"/>
            </w:pPr>
            <w:r w:rsidRPr="005A00D5">
              <w:t>XXXX</w:t>
            </w:r>
          </w:p>
        </w:tc>
        <w:tc>
          <w:tcPr>
            <w:tcW w:w="992" w:type="dxa"/>
            <w:shd w:val="clear" w:color="auto" w:fill="EAF1DD" w:themeFill="accent3" w:themeFillTint="33"/>
            <w:vAlign w:val="center"/>
          </w:tcPr>
          <w:p w:rsidR="004E1068" w:rsidRDefault="004E1068" w:rsidP="004E1068">
            <w:pPr>
              <w:jc w:val="center"/>
            </w:pPr>
            <w:r w:rsidRPr="005A00D5">
              <w:t>XXXX</w:t>
            </w:r>
          </w:p>
        </w:tc>
      </w:tr>
      <w:tr w:rsidR="0096714A" w:rsidTr="004E1068">
        <w:trPr>
          <w:tblHeader/>
        </w:trPr>
        <w:tc>
          <w:tcPr>
            <w:tcW w:w="1153" w:type="dxa"/>
            <w:tcBorders>
              <w:bottom w:val="single" w:sz="4" w:space="0" w:color="000000"/>
            </w:tcBorders>
            <w:vAlign w:val="center"/>
          </w:tcPr>
          <w:p w:rsidR="0096714A" w:rsidRDefault="0096714A" w:rsidP="004E1068">
            <w:pPr>
              <w:jc w:val="center"/>
            </w:pPr>
            <w:r w:rsidRPr="00A10F2B">
              <w:t>ENET_</w:t>
            </w:r>
            <w:r>
              <w:t>11</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w:t>
            </w:r>
            <w:r>
              <w:t>G</w:t>
            </w:r>
            <w:r w:rsidRPr="007B5D27">
              <w:t>-</w:t>
            </w:r>
            <w:r>
              <w:t>2</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w:t>
            </w:r>
            <w:r>
              <w:t>H</w:t>
            </w:r>
            <w:r w:rsidRPr="007B5D27">
              <w:t>-</w:t>
            </w:r>
            <w:r>
              <w:t>2</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w:t>
            </w:r>
            <w:r>
              <w:t>J</w:t>
            </w:r>
            <w:r w:rsidRPr="007B5D27">
              <w:t>-</w:t>
            </w:r>
            <w:r w:rsidR="00571AE6">
              <w:t>1</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 </w:t>
            </w:r>
            <w:r>
              <w:t>K</w:t>
            </w:r>
            <w:r w:rsidRPr="007B5D27">
              <w:t>-</w:t>
            </w:r>
            <w:r>
              <w:t>4</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 </w:t>
            </w:r>
            <w:r>
              <w:t>G</w:t>
            </w:r>
            <w:r w:rsidRPr="007B5D27">
              <w:t>-</w:t>
            </w:r>
            <w:r>
              <w:t>1</w:t>
            </w:r>
          </w:p>
        </w:tc>
        <w:tc>
          <w:tcPr>
            <w:tcW w:w="991" w:type="dxa"/>
            <w:tcBorders>
              <w:bottom w:val="single" w:sz="4" w:space="0" w:color="000000"/>
            </w:tcBorders>
            <w:vAlign w:val="center"/>
          </w:tcPr>
          <w:p w:rsidR="0096714A" w:rsidRPr="007B5D27" w:rsidRDefault="005117AE" w:rsidP="004E1068">
            <w:pPr>
              <w:jc w:val="center"/>
            </w:pPr>
            <w:r w:rsidRPr="005117AE">
              <w:t xml:space="preserve">B: </w:t>
            </w:r>
            <w:r>
              <w:t>J</w:t>
            </w:r>
            <w:r w:rsidRPr="005117AE">
              <w:t>-3</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w:t>
            </w:r>
            <w:r>
              <w:t>H</w:t>
            </w:r>
            <w:r w:rsidRPr="007B5D27">
              <w:t>-</w:t>
            </w:r>
            <w:r>
              <w:t>3</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w:t>
            </w:r>
            <w:r>
              <w:t>G</w:t>
            </w:r>
            <w:r w:rsidRPr="007B5D27">
              <w:t>-</w:t>
            </w:r>
            <w:r>
              <w:t>3</w:t>
            </w:r>
          </w:p>
        </w:tc>
        <w:tc>
          <w:tcPr>
            <w:tcW w:w="991" w:type="dxa"/>
            <w:tcBorders>
              <w:bottom w:val="single" w:sz="4" w:space="0" w:color="000000"/>
            </w:tcBorders>
            <w:vAlign w:val="center"/>
          </w:tcPr>
          <w:p w:rsidR="0096714A" w:rsidRPr="007B5D27" w:rsidRDefault="0096714A" w:rsidP="004E1068">
            <w:pPr>
              <w:jc w:val="center"/>
            </w:pPr>
            <w:r>
              <w:t>B</w:t>
            </w:r>
            <w:r w:rsidRPr="007B5D27">
              <w:t xml:space="preserve">: </w:t>
            </w:r>
            <w:r>
              <w:t>K</w:t>
            </w:r>
            <w:r w:rsidRPr="007B5D27">
              <w:t>-</w:t>
            </w:r>
            <w:r>
              <w:t>2</w:t>
            </w:r>
          </w:p>
        </w:tc>
        <w:tc>
          <w:tcPr>
            <w:tcW w:w="992" w:type="dxa"/>
            <w:tcBorders>
              <w:bottom w:val="single" w:sz="4" w:space="0" w:color="000000"/>
            </w:tcBorders>
            <w:vAlign w:val="center"/>
          </w:tcPr>
          <w:p w:rsidR="0096714A" w:rsidRDefault="0096714A" w:rsidP="004E1068">
            <w:pPr>
              <w:jc w:val="center"/>
            </w:pPr>
            <w:r>
              <w:t>B</w:t>
            </w:r>
            <w:r w:rsidRPr="007B5D27">
              <w:t xml:space="preserve">: </w:t>
            </w:r>
            <w:r>
              <w:t>J</w:t>
            </w:r>
            <w:r w:rsidRPr="007B5D27">
              <w:t>-</w:t>
            </w:r>
            <w:r>
              <w:t>2</w:t>
            </w:r>
          </w:p>
        </w:tc>
      </w:tr>
      <w:tr w:rsidR="005117AE" w:rsidTr="004E1068">
        <w:trPr>
          <w:tblHeader/>
        </w:trPr>
        <w:tc>
          <w:tcPr>
            <w:tcW w:w="1153" w:type="dxa"/>
            <w:shd w:val="clear" w:color="auto" w:fill="EAF1DD" w:themeFill="accent3" w:themeFillTint="33"/>
            <w:vAlign w:val="center"/>
          </w:tcPr>
          <w:p w:rsidR="005117AE" w:rsidRDefault="005117AE" w:rsidP="004E1068">
            <w:pPr>
              <w:jc w:val="center"/>
            </w:pPr>
            <w:r w:rsidRPr="00A10F2B">
              <w:t>ENET_</w:t>
            </w:r>
            <w:r>
              <w:t>12</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w:t>
            </w:r>
            <w:r>
              <w:t>G</w:t>
            </w:r>
            <w:r w:rsidRPr="007B5D27">
              <w:t>-</w:t>
            </w:r>
            <w:r>
              <w:t>5</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w:t>
            </w:r>
            <w:r>
              <w:t>H</w:t>
            </w:r>
            <w:r w:rsidRPr="007B5D27">
              <w:t>-</w:t>
            </w:r>
            <w:r>
              <w:t>5</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w:t>
            </w:r>
            <w:r>
              <w:t>J</w:t>
            </w:r>
            <w:r w:rsidRPr="007B5D27">
              <w:t>-</w:t>
            </w:r>
            <w:r w:rsidR="009A380E">
              <w:t>4</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 </w:t>
            </w:r>
            <w:r>
              <w:t>K</w:t>
            </w:r>
            <w:r w:rsidRPr="007B5D27">
              <w:t>-</w:t>
            </w:r>
            <w:r>
              <w:t>7</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 </w:t>
            </w:r>
            <w:r>
              <w:t>G</w:t>
            </w:r>
            <w:r w:rsidRPr="007B5D27">
              <w:t>-</w:t>
            </w:r>
            <w:r w:rsidR="00571AE6">
              <w:t>4</w:t>
            </w:r>
          </w:p>
        </w:tc>
        <w:tc>
          <w:tcPr>
            <w:tcW w:w="991" w:type="dxa"/>
            <w:shd w:val="clear" w:color="auto" w:fill="EAF1DD" w:themeFill="accent3" w:themeFillTint="33"/>
            <w:vAlign w:val="center"/>
          </w:tcPr>
          <w:p w:rsidR="005117AE" w:rsidRDefault="005117AE" w:rsidP="004E1068">
            <w:pPr>
              <w:jc w:val="center"/>
            </w:pPr>
            <w:r w:rsidRPr="00FB7EEA">
              <w:t>B: J-</w:t>
            </w:r>
            <w:r>
              <w:t>6</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w:t>
            </w:r>
            <w:r>
              <w:t>H</w:t>
            </w:r>
            <w:r w:rsidRPr="007B5D27">
              <w:t>-</w:t>
            </w:r>
            <w:r w:rsidR="00571AE6">
              <w:t>6</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w:t>
            </w:r>
            <w:r>
              <w:t>G</w:t>
            </w:r>
            <w:r w:rsidRPr="007B5D27">
              <w:t>-</w:t>
            </w:r>
            <w:r w:rsidR="00571AE6">
              <w:t>6</w:t>
            </w:r>
          </w:p>
        </w:tc>
        <w:tc>
          <w:tcPr>
            <w:tcW w:w="991" w:type="dxa"/>
            <w:shd w:val="clear" w:color="auto" w:fill="EAF1DD" w:themeFill="accent3" w:themeFillTint="33"/>
            <w:vAlign w:val="center"/>
          </w:tcPr>
          <w:p w:rsidR="005117AE" w:rsidRPr="007B5D27" w:rsidRDefault="005117AE" w:rsidP="004E1068">
            <w:pPr>
              <w:jc w:val="center"/>
            </w:pPr>
            <w:r>
              <w:t>B</w:t>
            </w:r>
            <w:r w:rsidRPr="007B5D27">
              <w:t xml:space="preserve">: </w:t>
            </w:r>
            <w:r>
              <w:t>K</w:t>
            </w:r>
            <w:r w:rsidRPr="007B5D27">
              <w:t>-</w:t>
            </w:r>
            <w:r w:rsidR="00571AE6">
              <w:t>5</w:t>
            </w:r>
          </w:p>
        </w:tc>
        <w:tc>
          <w:tcPr>
            <w:tcW w:w="992" w:type="dxa"/>
            <w:shd w:val="clear" w:color="auto" w:fill="EAF1DD" w:themeFill="accent3" w:themeFillTint="33"/>
            <w:vAlign w:val="center"/>
          </w:tcPr>
          <w:p w:rsidR="005117AE" w:rsidRDefault="005117AE" w:rsidP="004E1068">
            <w:pPr>
              <w:jc w:val="center"/>
            </w:pPr>
            <w:r>
              <w:t>B</w:t>
            </w:r>
            <w:r w:rsidRPr="007B5D27">
              <w:t xml:space="preserve">: </w:t>
            </w:r>
            <w:r>
              <w:t>J</w:t>
            </w:r>
            <w:r w:rsidRPr="007B5D27">
              <w:t>-</w:t>
            </w:r>
            <w:r w:rsidR="00571AE6">
              <w:t>5</w:t>
            </w:r>
          </w:p>
        </w:tc>
      </w:tr>
      <w:tr w:rsidR="00A41B8B" w:rsidTr="004E1068">
        <w:trPr>
          <w:tblHeader/>
        </w:trPr>
        <w:tc>
          <w:tcPr>
            <w:tcW w:w="1153" w:type="dxa"/>
            <w:tcBorders>
              <w:bottom w:val="single" w:sz="4" w:space="0" w:color="000000"/>
            </w:tcBorders>
            <w:vAlign w:val="center"/>
          </w:tcPr>
          <w:p w:rsidR="00A41B8B" w:rsidRDefault="00A41B8B" w:rsidP="004E1068">
            <w:pPr>
              <w:jc w:val="center"/>
            </w:pPr>
            <w:r w:rsidRPr="00A10F2B">
              <w:t>ENET_</w:t>
            </w:r>
            <w:r>
              <w:t>13</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w:t>
            </w:r>
            <w:r>
              <w:t>G</w:t>
            </w:r>
            <w:r w:rsidRPr="007B5D27">
              <w:t>-</w:t>
            </w:r>
            <w:r>
              <w:t>8</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w:t>
            </w:r>
            <w:r>
              <w:t>H</w:t>
            </w:r>
            <w:r w:rsidRPr="007B5D27">
              <w:t>-</w:t>
            </w:r>
            <w:r>
              <w:t>8</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w:t>
            </w:r>
            <w:r>
              <w:t>J</w:t>
            </w:r>
            <w:r w:rsidRPr="007B5D27">
              <w:t>-</w:t>
            </w:r>
            <w:r>
              <w:t>7</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 </w:t>
            </w:r>
            <w:r>
              <w:t>K</w:t>
            </w:r>
            <w:r w:rsidRPr="007B5D27">
              <w:t>-</w:t>
            </w:r>
            <w:r>
              <w:t>10</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 </w:t>
            </w:r>
            <w:r>
              <w:t>G</w:t>
            </w:r>
            <w:r w:rsidRPr="007B5D27">
              <w:t>-</w:t>
            </w:r>
            <w:r>
              <w:t>7</w:t>
            </w:r>
          </w:p>
        </w:tc>
        <w:tc>
          <w:tcPr>
            <w:tcW w:w="991" w:type="dxa"/>
            <w:tcBorders>
              <w:bottom w:val="single" w:sz="4" w:space="0" w:color="000000"/>
            </w:tcBorders>
            <w:vAlign w:val="center"/>
          </w:tcPr>
          <w:p w:rsidR="00A41B8B" w:rsidRDefault="00A41B8B" w:rsidP="004E1068">
            <w:pPr>
              <w:jc w:val="center"/>
            </w:pPr>
            <w:r w:rsidRPr="00FB7EEA">
              <w:t>B: J-</w:t>
            </w:r>
            <w:r>
              <w:t>9</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w:t>
            </w:r>
            <w:r>
              <w:t>H</w:t>
            </w:r>
            <w:r w:rsidRPr="007B5D27">
              <w:t>-</w:t>
            </w:r>
            <w:r>
              <w:t>9</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w:t>
            </w:r>
            <w:r>
              <w:t>G</w:t>
            </w:r>
            <w:r w:rsidRPr="007B5D27">
              <w:t>-</w:t>
            </w:r>
            <w:r>
              <w:t>9</w:t>
            </w:r>
          </w:p>
        </w:tc>
        <w:tc>
          <w:tcPr>
            <w:tcW w:w="991" w:type="dxa"/>
            <w:tcBorders>
              <w:bottom w:val="single" w:sz="4" w:space="0" w:color="000000"/>
            </w:tcBorders>
            <w:vAlign w:val="center"/>
          </w:tcPr>
          <w:p w:rsidR="00A41B8B" w:rsidRPr="007B5D27" w:rsidRDefault="00A41B8B" w:rsidP="004E1068">
            <w:pPr>
              <w:jc w:val="center"/>
            </w:pPr>
            <w:r>
              <w:t>B</w:t>
            </w:r>
            <w:r w:rsidRPr="007B5D27">
              <w:t xml:space="preserve">: </w:t>
            </w:r>
            <w:r>
              <w:t>K</w:t>
            </w:r>
            <w:r w:rsidRPr="007B5D27">
              <w:t>-</w:t>
            </w:r>
            <w:r>
              <w:t>8</w:t>
            </w:r>
          </w:p>
        </w:tc>
        <w:tc>
          <w:tcPr>
            <w:tcW w:w="992" w:type="dxa"/>
            <w:tcBorders>
              <w:bottom w:val="single" w:sz="4" w:space="0" w:color="000000"/>
            </w:tcBorders>
            <w:vAlign w:val="center"/>
          </w:tcPr>
          <w:p w:rsidR="00A41B8B" w:rsidRDefault="00A41B8B" w:rsidP="004E1068">
            <w:pPr>
              <w:jc w:val="center"/>
            </w:pPr>
            <w:r>
              <w:t>B</w:t>
            </w:r>
            <w:r w:rsidRPr="007B5D27">
              <w:t xml:space="preserve">: </w:t>
            </w:r>
            <w:r>
              <w:t>J</w:t>
            </w:r>
            <w:r w:rsidRPr="007B5D27">
              <w:t>-</w:t>
            </w:r>
            <w:r>
              <w:t>8</w:t>
            </w:r>
          </w:p>
        </w:tc>
      </w:tr>
      <w:tr w:rsidR="00A41B8B" w:rsidTr="004E1068">
        <w:trPr>
          <w:tblHeader/>
        </w:trPr>
        <w:tc>
          <w:tcPr>
            <w:tcW w:w="1153" w:type="dxa"/>
            <w:shd w:val="clear" w:color="auto" w:fill="EAF1DD" w:themeFill="accent3" w:themeFillTint="33"/>
            <w:vAlign w:val="center"/>
          </w:tcPr>
          <w:p w:rsidR="00A41B8B" w:rsidRPr="00151235" w:rsidRDefault="00A41B8B" w:rsidP="004E1068">
            <w:pPr>
              <w:jc w:val="center"/>
            </w:pPr>
            <w:r w:rsidRPr="00151235">
              <w:t>ENET_1</w:t>
            </w:r>
            <w:r>
              <w:t>4</w:t>
            </w:r>
          </w:p>
        </w:tc>
        <w:tc>
          <w:tcPr>
            <w:tcW w:w="991" w:type="dxa"/>
            <w:shd w:val="clear" w:color="auto" w:fill="EAF1DD" w:themeFill="accent3" w:themeFillTint="33"/>
            <w:vAlign w:val="center"/>
          </w:tcPr>
          <w:p w:rsidR="00A41B8B" w:rsidRPr="00151235" w:rsidRDefault="00A41B8B" w:rsidP="004E1068">
            <w:pPr>
              <w:jc w:val="center"/>
            </w:pPr>
            <w:r w:rsidRPr="00151235">
              <w:t>B: G-</w:t>
            </w:r>
            <w:r>
              <w:t>11</w:t>
            </w:r>
          </w:p>
        </w:tc>
        <w:tc>
          <w:tcPr>
            <w:tcW w:w="991" w:type="dxa"/>
            <w:shd w:val="clear" w:color="auto" w:fill="EAF1DD" w:themeFill="accent3" w:themeFillTint="33"/>
            <w:vAlign w:val="center"/>
          </w:tcPr>
          <w:p w:rsidR="00A41B8B" w:rsidRPr="00151235" w:rsidRDefault="00A41B8B" w:rsidP="004E1068">
            <w:pPr>
              <w:jc w:val="center"/>
            </w:pPr>
            <w:r w:rsidRPr="00151235">
              <w:t>B: H-</w:t>
            </w:r>
            <w:r>
              <w:t>11</w:t>
            </w:r>
          </w:p>
        </w:tc>
        <w:tc>
          <w:tcPr>
            <w:tcW w:w="991" w:type="dxa"/>
            <w:shd w:val="clear" w:color="auto" w:fill="EAF1DD" w:themeFill="accent3" w:themeFillTint="33"/>
            <w:vAlign w:val="center"/>
          </w:tcPr>
          <w:p w:rsidR="00A41B8B" w:rsidRPr="00151235" w:rsidRDefault="00A41B8B" w:rsidP="004E1068">
            <w:pPr>
              <w:jc w:val="center"/>
            </w:pPr>
            <w:r w:rsidRPr="00151235">
              <w:t>B: J-</w:t>
            </w:r>
            <w:r>
              <w:t>10</w:t>
            </w:r>
          </w:p>
        </w:tc>
        <w:tc>
          <w:tcPr>
            <w:tcW w:w="991" w:type="dxa"/>
            <w:shd w:val="clear" w:color="auto" w:fill="EAF1DD" w:themeFill="accent3" w:themeFillTint="33"/>
            <w:vAlign w:val="center"/>
          </w:tcPr>
          <w:p w:rsidR="00A41B8B" w:rsidRPr="00151235" w:rsidRDefault="00A41B8B" w:rsidP="004E1068">
            <w:pPr>
              <w:jc w:val="center"/>
            </w:pPr>
            <w:r w:rsidRPr="00151235">
              <w:t>B : K-</w:t>
            </w:r>
            <w:r>
              <w:t>13</w:t>
            </w:r>
          </w:p>
        </w:tc>
        <w:tc>
          <w:tcPr>
            <w:tcW w:w="991" w:type="dxa"/>
            <w:shd w:val="clear" w:color="auto" w:fill="EAF1DD" w:themeFill="accent3" w:themeFillTint="33"/>
            <w:vAlign w:val="center"/>
          </w:tcPr>
          <w:p w:rsidR="00A41B8B" w:rsidRPr="00151235" w:rsidRDefault="00A41B8B" w:rsidP="004E1068">
            <w:pPr>
              <w:jc w:val="center"/>
            </w:pPr>
            <w:r w:rsidRPr="00151235">
              <w:t>B : G-</w:t>
            </w:r>
            <w:r>
              <w:t>10</w:t>
            </w:r>
          </w:p>
        </w:tc>
        <w:tc>
          <w:tcPr>
            <w:tcW w:w="991" w:type="dxa"/>
            <w:shd w:val="clear" w:color="auto" w:fill="EAF1DD" w:themeFill="accent3" w:themeFillTint="33"/>
            <w:vAlign w:val="center"/>
          </w:tcPr>
          <w:p w:rsidR="00A41B8B" w:rsidRPr="00151235" w:rsidRDefault="00A41B8B" w:rsidP="004E1068">
            <w:pPr>
              <w:jc w:val="center"/>
            </w:pPr>
            <w:r w:rsidRPr="00151235">
              <w:t>B: J-</w:t>
            </w:r>
            <w:r>
              <w:t>12</w:t>
            </w:r>
          </w:p>
        </w:tc>
        <w:tc>
          <w:tcPr>
            <w:tcW w:w="991" w:type="dxa"/>
            <w:shd w:val="clear" w:color="auto" w:fill="EAF1DD" w:themeFill="accent3" w:themeFillTint="33"/>
            <w:vAlign w:val="center"/>
          </w:tcPr>
          <w:p w:rsidR="00A41B8B" w:rsidRPr="00151235" w:rsidRDefault="00A41B8B" w:rsidP="004E1068">
            <w:pPr>
              <w:jc w:val="center"/>
            </w:pPr>
            <w:r w:rsidRPr="00151235">
              <w:t>B: H-</w:t>
            </w:r>
            <w:r>
              <w:t>12</w:t>
            </w:r>
          </w:p>
        </w:tc>
        <w:tc>
          <w:tcPr>
            <w:tcW w:w="991" w:type="dxa"/>
            <w:shd w:val="clear" w:color="auto" w:fill="EAF1DD" w:themeFill="accent3" w:themeFillTint="33"/>
            <w:vAlign w:val="center"/>
          </w:tcPr>
          <w:p w:rsidR="00A41B8B" w:rsidRPr="00151235" w:rsidRDefault="00A41B8B" w:rsidP="004E1068">
            <w:pPr>
              <w:jc w:val="center"/>
            </w:pPr>
            <w:r w:rsidRPr="00151235">
              <w:t>B: G-</w:t>
            </w:r>
            <w:r>
              <w:t>12</w:t>
            </w:r>
          </w:p>
        </w:tc>
        <w:tc>
          <w:tcPr>
            <w:tcW w:w="991" w:type="dxa"/>
            <w:shd w:val="clear" w:color="auto" w:fill="EAF1DD" w:themeFill="accent3" w:themeFillTint="33"/>
            <w:vAlign w:val="center"/>
          </w:tcPr>
          <w:p w:rsidR="00A41B8B" w:rsidRPr="00151235" w:rsidRDefault="00A41B8B" w:rsidP="004E1068">
            <w:pPr>
              <w:jc w:val="center"/>
            </w:pPr>
            <w:r w:rsidRPr="00151235">
              <w:t>B: K-</w:t>
            </w:r>
            <w:r>
              <w:t>11</w:t>
            </w:r>
          </w:p>
        </w:tc>
        <w:tc>
          <w:tcPr>
            <w:tcW w:w="992" w:type="dxa"/>
            <w:shd w:val="clear" w:color="auto" w:fill="EAF1DD" w:themeFill="accent3" w:themeFillTint="33"/>
            <w:vAlign w:val="center"/>
          </w:tcPr>
          <w:p w:rsidR="00A41B8B" w:rsidRDefault="00A41B8B" w:rsidP="004E1068">
            <w:pPr>
              <w:jc w:val="center"/>
            </w:pPr>
            <w:r w:rsidRPr="00151235">
              <w:t>B: J-</w:t>
            </w:r>
            <w:r>
              <w:t>11</w:t>
            </w:r>
          </w:p>
        </w:tc>
      </w:tr>
      <w:tr w:rsidR="005117AE" w:rsidTr="004E1068">
        <w:trPr>
          <w:tblHeader/>
        </w:trPr>
        <w:tc>
          <w:tcPr>
            <w:tcW w:w="1153" w:type="dxa"/>
            <w:tcBorders>
              <w:bottom w:val="single" w:sz="4" w:space="0" w:color="000000"/>
            </w:tcBorders>
            <w:vAlign w:val="center"/>
          </w:tcPr>
          <w:p w:rsidR="005117AE" w:rsidRDefault="005117AE" w:rsidP="004E1068">
            <w:pPr>
              <w:jc w:val="center"/>
            </w:pPr>
            <w:r w:rsidRPr="00A10F2B">
              <w:t>ENET_</w:t>
            </w:r>
            <w:r>
              <w:t>1</w:t>
            </w:r>
            <w:r w:rsidR="00A41B8B">
              <w:t>5</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w:t>
            </w:r>
            <w:r>
              <w:t>G</w:t>
            </w:r>
            <w:r w:rsidRPr="007B5D27">
              <w:t>-</w:t>
            </w:r>
            <w:r w:rsidR="00A41B8B">
              <w:t>14</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w:t>
            </w:r>
            <w:r>
              <w:t>H</w:t>
            </w:r>
            <w:r w:rsidRPr="007B5D27">
              <w:t>-</w:t>
            </w:r>
            <w:r w:rsidR="00A41B8B">
              <w:t>14</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w:t>
            </w:r>
            <w:r>
              <w:t>J</w:t>
            </w:r>
            <w:r w:rsidRPr="007B5D27">
              <w:t>-</w:t>
            </w:r>
            <w:r w:rsidR="00A41B8B">
              <w:t>13</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 </w:t>
            </w:r>
            <w:r>
              <w:t>K</w:t>
            </w:r>
            <w:r w:rsidRPr="007B5D27">
              <w:t>-</w:t>
            </w:r>
            <w:r w:rsidR="00571AE6">
              <w:t>1</w:t>
            </w:r>
            <w:r w:rsidR="00A41B8B">
              <w:t>6</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 </w:t>
            </w:r>
            <w:r>
              <w:t>G</w:t>
            </w:r>
            <w:r w:rsidRPr="007B5D27">
              <w:t>-</w:t>
            </w:r>
            <w:r w:rsidR="00A41B8B">
              <w:t>13</w:t>
            </w:r>
          </w:p>
        </w:tc>
        <w:tc>
          <w:tcPr>
            <w:tcW w:w="991" w:type="dxa"/>
            <w:tcBorders>
              <w:bottom w:val="single" w:sz="4" w:space="0" w:color="000000"/>
            </w:tcBorders>
            <w:vAlign w:val="center"/>
          </w:tcPr>
          <w:p w:rsidR="005117AE" w:rsidRDefault="005117AE" w:rsidP="004E1068">
            <w:pPr>
              <w:jc w:val="center"/>
            </w:pPr>
            <w:r w:rsidRPr="00FB7EEA">
              <w:t>B: J-</w:t>
            </w:r>
            <w:r w:rsidR="00A41B8B">
              <w:t>15</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w:t>
            </w:r>
            <w:r>
              <w:t>H</w:t>
            </w:r>
            <w:r w:rsidRPr="007B5D27">
              <w:t>-</w:t>
            </w:r>
            <w:r w:rsidR="00A41B8B">
              <w:t>15</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w:t>
            </w:r>
            <w:r>
              <w:t>G</w:t>
            </w:r>
            <w:r w:rsidRPr="007B5D27">
              <w:t>-</w:t>
            </w:r>
            <w:r w:rsidR="00A41B8B">
              <w:t>15</w:t>
            </w:r>
          </w:p>
        </w:tc>
        <w:tc>
          <w:tcPr>
            <w:tcW w:w="991" w:type="dxa"/>
            <w:tcBorders>
              <w:bottom w:val="single" w:sz="4" w:space="0" w:color="000000"/>
            </w:tcBorders>
            <w:vAlign w:val="center"/>
          </w:tcPr>
          <w:p w:rsidR="005117AE" w:rsidRPr="007B5D27" w:rsidRDefault="005117AE" w:rsidP="004E1068">
            <w:pPr>
              <w:jc w:val="center"/>
            </w:pPr>
            <w:r>
              <w:t>B</w:t>
            </w:r>
            <w:r w:rsidRPr="007B5D27">
              <w:t xml:space="preserve">: </w:t>
            </w:r>
            <w:r>
              <w:t>K</w:t>
            </w:r>
            <w:r w:rsidRPr="007B5D27">
              <w:t>-</w:t>
            </w:r>
            <w:r w:rsidR="00A41B8B">
              <w:t>14</w:t>
            </w:r>
          </w:p>
        </w:tc>
        <w:tc>
          <w:tcPr>
            <w:tcW w:w="992" w:type="dxa"/>
            <w:tcBorders>
              <w:bottom w:val="single" w:sz="4" w:space="0" w:color="000000"/>
            </w:tcBorders>
            <w:vAlign w:val="center"/>
          </w:tcPr>
          <w:p w:rsidR="005117AE" w:rsidRDefault="005117AE" w:rsidP="004E1068">
            <w:pPr>
              <w:jc w:val="center"/>
            </w:pPr>
            <w:r>
              <w:t>B</w:t>
            </w:r>
            <w:r w:rsidRPr="007B5D27">
              <w:t xml:space="preserve">: </w:t>
            </w:r>
            <w:r>
              <w:t>J</w:t>
            </w:r>
            <w:r w:rsidRPr="007B5D27">
              <w:t>-</w:t>
            </w:r>
            <w:r w:rsidR="00A41B8B">
              <w:t>14</w:t>
            </w:r>
          </w:p>
        </w:tc>
      </w:tr>
    </w:tbl>
    <w:p w:rsidR="00373306" w:rsidRDefault="00373306" w:rsidP="00373306">
      <w:pPr>
        <w:pStyle w:val="Caption"/>
      </w:pPr>
      <w:r>
        <w:t xml:space="preserve">Table </w:t>
      </w:r>
      <w:fldSimple w:instr=" SEQ Table \* ARABIC ">
        <w:r w:rsidR="00DE59B7">
          <w:rPr>
            <w:noProof/>
          </w:rPr>
          <w:t>16</w:t>
        </w:r>
      </w:fldSimple>
      <w:r>
        <w:t xml:space="preserve"> </w:t>
      </w:r>
      <w:r w:rsidR="002E0238">
        <w:t xml:space="preserve">Ethernet Channel </w:t>
      </w:r>
      <w:r>
        <w:t>Names</w:t>
      </w:r>
    </w:p>
    <w:p w:rsidR="00373306" w:rsidRPr="00373306" w:rsidRDefault="00373306" w:rsidP="00373306"/>
    <w:p w:rsidR="00D919BC" w:rsidRDefault="00D919BC" w:rsidP="00A5434C">
      <w:pPr>
        <w:pStyle w:val="Heading3"/>
      </w:pPr>
      <w:bookmarkStart w:id="12" w:name="_Toc449505724"/>
      <w:r>
        <w:lastRenderedPageBreak/>
        <w:t>ARINC 429</w:t>
      </w:r>
      <w:bookmarkEnd w:id="12"/>
    </w:p>
    <w:p w:rsidR="00635280" w:rsidRDefault="00707290" w:rsidP="00707290">
      <w:r w:rsidRPr="00707290">
        <w:t xml:space="preserve">The purpose of the ARINC 429 </w:t>
      </w:r>
      <w:r w:rsidR="00763AFC">
        <w:t>Application</w:t>
      </w:r>
      <w:r w:rsidRPr="00707290">
        <w:t xml:space="preserve"> is to simulate loading of the ARINC 429 bus components and detect failures thereof. The test strategy is to generate output on the transmitter channels </w:t>
      </w:r>
      <w:r w:rsidR="00763AFC">
        <w:t xml:space="preserve">(connection source) </w:t>
      </w:r>
      <w:r w:rsidRPr="00707290">
        <w:t xml:space="preserve">which will be externally looped back to the input channels </w:t>
      </w:r>
      <w:r w:rsidR="00763AFC">
        <w:t xml:space="preserve">(connection sink) </w:t>
      </w:r>
      <w:r w:rsidRPr="00707290">
        <w:t>in order to load and verify both the transmitter and receiver circuits.</w:t>
      </w:r>
      <w:r>
        <w:t xml:space="preserve"> The TE will provide the MPS with the loopback mapping according to the test procedure.</w:t>
      </w:r>
    </w:p>
    <w:p w:rsidR="00707290" w:rsidRPr="00707290" w:rsidRDefault="00635280" w:rsidP="00707290">
      <w:r w:rsidRPr="00635280">
        <w:t xml:space="preserve"> </w:t>
      </w:r>
      <w:r>
        <w:t>Note that the MPS will allow a source to have multiple connections so that a source can be looped back to more than one sink. A sink, however, can have only one connection</w:t>
      </w:r>
      <w:r w:rsidR="00084261">
        <w:t xml:space="preserve"> and therefore only one source</w:t>
      </w:r>
      <w:r>
        <w:t>.</w:t>
      </w:r>
    </w:p>
    <w:p w:rsidR="00A5434C" w:rsidRPr="004A209D" w:rsidRDefault="00A5434C" w:rsidP="00A5434C">
      <w:pPr>
        <w:pStyle w:val="Heading4"/>
        <w:numPr>
          <w:ilvl w:val="3"/>
          <w:numId w:val="15"/>
        </w:numPr>
      </w:pPr>
      <w:r>
        <w:t xml:space="preserve">ARINC 429 </w:t>
      </w:r>
      <w:r w:rsidRPr="004A209D">
        <w:t xml:space="preserve">Request </w:t>
      </w:r>
    </w:p>
    <w:p w:rsidR="00707290" w:rsidRDefault="00A5434C" w:rsidP="00A5434C">
      <w:r>
        <w:t xml:space="preserve">The </w:t>
      </w:r>
      <w:r w:rsidR="00707290" w:rsidRPr="00707290">
        <w:t>ARINC 429</w:t>
      </w:r>
      <w:r w:rsidRPr="001E7496">
        <w:t xml:space="preserve"> </w:t>
      </w:r>
      <w:r>
        <w:t>Request Message is sent by the TE to establish or remove a loopback connection</w:t>
      </w:r>
      <w:r w:rsidR="00C847E5">
        <w:t xml:space="preserve">, or request a report for the </w:t>
      </w:r>
      <w:r w:rsidR="00763AFC">
        <w:t>sink</w:t>
      </w:r>
      <w:r>
        <w:t xml:space="preserve">. </w:t>
      </w:r>
      <w:r w:rsidR="00707290">
        <w:t xml:space="preserve"> </w:t>
      </w:r>
      <w:r w:rsidR="00694E9E">
        <w:t>For each connection, t</w:t>
      </w:r>
      <w:r w:rsidR="00707290">
        <w:t xml:space="preserve">he MPS will transmit a test pattern </w:t>
      </w:r>
      <w:r w:rsidR="00635280">
        <w:t xml:space="preserve">on the source channel </w:t>
      </w:r>
      <w:r w:rsidR="00707290">
        <w:t xml:space="preserve">and compare the data </w:t>
      </w:r>
      <w:r w:rsidR="00635280">
        <w:t>received on the connected sink channel</w:t>
      </w:r>
      <w:r w:rsidR="00A36E51">
        <w:t xml:space="preserve">. </w:t>
      </w:r>
      <w:r w:rsidR="00A36E51" w:rsidRPr="00A36E51">
        <w:t xml:space="preserve"> </w:t>
      </w:r>
      <w:r w:rsidR="005D4B9F">
        <w:t xml:space="preserve">The TE may also request a report, in which case the MPS will respond with the status of the specified </w:t>
      </w:r>
      <w:r w:rsidR="00763AFC">
        <w:t>sink</w:t>
      </w:r>
      <w:r w:rsidR="005D4B9F">
        <w:t>.</w:t>
      </w:r>
    </w:p>
    <w:p w:rsidR="00707290" w:rsidRPr="00755E11" w:rsidRDefault="00707290" w:rsidP="005D4B9F">
      <w:pPr>
        <w:pStyle w:val="rststyle-codeblock"/>
        <w:framePr w:wrap="auto" w:vAnchor="margin" w:yAlign="inline"/>
        <w:pBdr>
          <w:top w:val="single" w:sz="2" w:space="2" w:color="000000"/>
        </w:pBdr>
      </w:pPr>
      <w:r w:rsidRPr="00755E11">
        <w:t xml:space="preserve">message </w:t>
      </w:r>
      <w:r>
        <w:t>ARINC429</w:t>
      </w:r>
      <w:r w:rsidRPr="00755E11">
        <w:t>Request {</w:t>
      </w:r>
    </w:p>
    <w:p w:rsidR="00707290" w:rsidRPr="00755E11" w:rsidRDefault="00707290" w:rsidP="005D4B9F">
      <w:pPr>
        <w:pStyle w:val="rststyle-codeblock"/>
        <w:framePr w:wrap="auto" w:vAnchor="margin" w:yAlign="inline"/>
        <w:pBdr>
          <w:top w:val="single" w:sz="2" w:space="2" w:color="000000"/>
        </w:pBdr>
      </w:pPr>
      <w:r w:rsidRPr="00755E11">
        <w:tab/>
        <w:t>enum RequestTypeT {</w:t>
      </w:r>
      <w:r w:rsidR="00D83627">
        <w:br/>
      </w:r>
      <w:r w:rsidRPr="00755E11">
        <w:tab/>
      </w:r>
      <w:r w:rsidRPr="00755E11">
        <w:tab/>
      </w:r>
      <w:r>
        <w:t>DISCONNECT</w:t>
      </w:r>
      <w:r w:rsidRPr="00755E11">
        <w:tab/>
      </w:r>
      <w:r w:rsidRPr="00755E11">
        <w:tab/>
      </w:r>
      <w:r w:rsidRPr="00755E11">
        <w:tab/>
        <w:t>= 0;</w:t>
      </w:r>
      <w:r w:rsidR="00D83627">
        <w:br/>
      </w:r>
      <w:r w:rsidR="00D137A0" w:rsidRPr="00755E11">
        <w:tab/>
      </w:r>
      <w:r w:rsidR="00D137A0" w:rsidRPr="00755E11">
        <w:tab/>
      </w:r>
      <w:r w:rsidR="00D137A0">
        <w:t>CONNECT</w:t>
      </w:r>
      <w:r w:rsidR="00D137A0" w:rsidRPr="00755E11">
        <w:tab/>
      </w:r>
      <w:r w:rsidR="00D137A0" w:rsidRPr="00755E11">
        <w:tab/>
      </w:r>
      <w:r w:rsidR="00D137A0" w:rsidRPr="00755E11">
        <w:tab/>
        <w:t>= 1;</w:t>
      </w:r>
      <w:r w:rsidR="00D137A0">
        <w:br/>
      </w:r>
      <w:r w:rsidR="00D137A0" w:rsidRPr="00755E11">
        <w:tab/>
      </w:r>
      <w:r w:rsidR="00D137A0" w:rsidRPr="00755E11">
        <w:tab/>
      </w:r>
      <w:r w:rsidR="00D137A0">
        <w:t>REPORT</w:t>
      </w:r>
      <w:r w:rsidR="00D137A0">
        <w:tab/>
      </w:r>
      <w:r w:rsidR="00D137A0">
        <w:tab/>
      </w:r>
      <w:r w:rsidR="00D137A0">
        <w:tab/>
        <w:t>= 2</w:t>
      </w:r>
      <w:r w:rsidR="00D137A0" w:rsidRPr="00755E11">
        <w:t>;</w:t>
      </w:r>
      <w:r w:rsidR="00D137A0">
        <w:br/>
      </w:r>
      <w:r w:rsidRPr="00755E11">
        <w:tab/>
        <w:t>}</w:t>
      </w:r>
    </w:p>
    <w:p w:rsidR="00707290" w:rsidRPr="00755E11" w:rsidRDefault="00707290" w:rsidP="005D4B9F">
      <w:pPr>
        <w:pStyle w:val="rststyle-codeblock"/>
        <w:framePr w:wrap="auto" w:vAnchor="margin" w:yAlign="inline"/>
        <w:pBdr>
          <w:top w:val="single" w:sz="2" w:space="2" w:color="000000"/>
        </w:pBdr>
      </w:pPr>
      <w:r w:rsidRPr="00755E11">
        <w:tab/>
        <w:t xml:space="preserve">required RequestTypeT </w:t>
      </w:r>
      <w:r w:rsidR="00EE1C3A">
        <w:tab/>
      </w:r>
      <w:r w:rsidRPr="00755E11">
        <w:t xml:space="preserve">requestType = </w:t>
      </w:r>
      <w:r>
        <w:t>1</w:t>
      </w:r>
      <w:r w:rsidRPr="00755E11">
        <w:t xml:space="preserve"> [default = DISCONNECT];</w:t>
      </w:r>
    </w:p>
    <w:p w:rsidR="00763AFC" w:rsidRPr="00755E11" w:rsidRDefault="00763AFC" w:rsidP="00763AFC">
      <w:pPr>
        <w:pStyle w:val="rststyle-codeblock"/>
        <w:framePr w:wrap="auto" w:vAnchor="margin" w:yAlign="inline"/>
        <w:pBdr>
          <w:top w:val="single" w:sz="2" w:space="2" w:color="000000"/>
        </w:pBdr>
      </w:pPr>
      <w:r w:rsidRPr="00755E11">
        <w:tab/>
      </w:r>
      <w:r w:rsidRPr="001C2639">
        <w:t xml:space="preserve">required </w:t>
      </w:r>
      <w:r>
        <w:t>string</w:t>
      </w:r>
      <w:r w:rsidRPr="00755E11">
        <w:t xml:space="preserve"> </w:t>
      </w:r>
      <w:r w:rsidR="00EE1C3A">
        <w:tab/>
      </w:r>
      <w:r w:rsidR="00EE1C3A">
        <w:tab/>
      </w:r>
      <w:r>
        <w:t>sink</w:t>
      </w:r>
      <w:r w:rsidRPr="00755E11">
        <w:t xml:space="preserve"> </w:t>
      </w:r>
      <w:r w:rsidR="00EE1C3A">
        <w:tab/>
      </w:r>
      <w:r w:rsidR="00EE1C3A">
        <w:tab/>
      </w:r>
      <w:r w:rsidRPr="00755E11">
        <w:t xml:space="preserve">= </w:t>
      </w:r>
      <w:r>
        <w:t>2</w:t>
      </w:r>
      <w:r w:rsidRPr="00755E11">
        <w:t xml:space="preserve"> [default = </w:t>
      </w:r>
      <w:r>
        <w:t>“”</w:t>
      </w:r>
      <w:r w:rsidRPr="00755E11">
        <w:t>];</w:t>
      </w:r>
    </w:p>
    <w:p w:rsidR="00707290" w:rsidRPr="00755E11" w:rsidRDefault="00707290" w:rsidP="005D4B9F">
      <w:pPr>
        <w:pStyle w:val="rststyle-codeblock"/>
        <w:framePr w:wrap="auto" w:vAnchor="margin" w:yAlign="inline"/>
        <w:pBdr>
          <w:top w:val="single" w:sz="2" w:space="2" w:color="000000"/>
        </w:pBdr>
      </w:pPr>
      <w:r w:rsidRPr="00755E11">
        <w:tab/>
      </w:r>
      <w:r w:rsidR="00763AFC">
        <w:t>optional</w:t>
      </w:r>
      <w:r w:rsidRPr="00755E11">
        <w:t xml:space="preserve"> </w:t>
      </w:r>
      <w:r>
        <w:t>string</w:t>
      </w:r>
      <w:r w:rsidRPr="00755E11">
        <w:t xml:space="preserve"> </w:t>
      </w:r>
      <w:r w:rsidR="00EE1C3A">
        <w:tab/>
      </w:r>
      <w:r w:rsidR="00EE1C3A">
        <w:tab/>
      </w:r>
      <w:r>
        <w:t>source</w:t>
      </w:r>
      <w:r w:rsidRPr="00755E11">
        <w:t xml:space="preserve">  </w:t>
      </w:r>
      <w:r w:rsidR="00EE1C3A">
        <w:tab/>
      </w:r>
      <w:r w:rsidRPr="00755E11">
        <w:t xml:space="preserve">= </w:t>
      </w:r>
      <w:r w:rsidR="00763AFC">
        <w:t>3</w:t>
      </w:r>
      <w:r>
        <w:t xml:space="preserve"> [default = “”</w:t>
      </w:r>
      <w:r w:rsidRPr="00755E11">
        <w:t>];</w:t>
      </w:r>
    </w:p>
    <w:p w:rsidR="00707290" w:rsidRPr="009E43E6" w:rsidRDefault="00707290" w:rsidP="005D4B9F">
      <w:pPr>
        <w:pStyle w:val="rststyle-codeblock"/>
        <w:framePr w:wrap="auto" w:vAnchor="margin" w:yAlign="inline"/>
        <w:pBdr>
          <w:top w:val="single" w:sz="2" w:space="2" w:color="000000"/>
        </w:pBdr>
      </w:pPr>
      <w:r w:rsidRPr="00755E11">
        <w:t>}</w:t>
      </w:r>
    </w:p>
    <w:p w:rsidR="00A5434C" w:rsidRPr="00755E11" w:rsidRDefault="00A5434C" w:rsidP="00A5434C">
      <w:pPr>
        <w:rPr>
          <w:rFonts w:eastAsia="Nimbus Mono L"/>
        </w:rPr>
      </w:pPr>
    </w:p>
    <w:tbl>
      <w:tblPr>
        <w:tblStyle w:val="LightList-Accent1"/>
        <w:tblW w:w="9516" w:type="dxa"/>
        <w:jc w:val="center"/>
        <w:tblLook w:val="04A0" w:firstRow="1" w:lastRow="0" w:firstColumn="1" w:lastColumn="0" w:noHBand="0" w:noVBand="1"/>
      </w:tblPr>
      <w:tblGrid>
        <w:gridCol w:w="2058"/>
        <w:gridCol w:w="30"/>
        <w:gridCol w:w="7428"/>
      </w:tblGrid>
      <w:tr w:rsidR="00A5434C" w:rsidRPr="00755E11" w:rsidTr="00D5441D">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2058" w:type="dxa"/>
          </w:tcPr>
          <w:p w:rsidR="00A5434C" w:rsidRPr="00755E11" w:rsidRDefault="00A5434C" w:rsidP="007A2D9C">
            <w:pPr>
              <w:spacing w:before="0" w:after="0" w:line="240" w:lineRule="auto"/>
            </w:pPr>
            <w:r w:rsidRPr="00755E11">
              <w:t>Name</w:t>
            </w:r>
          </w:p>
        </w:tc>
        <w:tc>
          <w:tcPr>
            <w:tcW w:w="7458" w:type="dxa"/>
            <w:gridSpan w:val="2"/>
          </w:tcPr>
          <w:p w:rsidR="00A5434C" w:rsidRPr="00755E11" w:rsidRDefault="00A5434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3253B" w:rsidRPr="00755E11"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rsidR="00A3253B" w:rsidRPr="00755E11" w:rsidRDefault="00A3253B" w:rsidP="00945050">
            <w:pPr>
              <w:spacing w:before="0" w:after="0" w:line="240" w:lineRule="auto"/>
            </w:pPr>
            <w:r w:rsidRPr="003F6B59">
              <w:t>CONNECT</w:t>
            </w:r>
          </w:p>
        </w:tc>
        <w:tc>
          <w:tcPr>
            <w:tcW w:w="7428" w:type="dxa"/>
          </w:tcPr>
          <w:p w:rsidR="00A3253B" w:rsidRPr="00755E11" w:rsidRDefault="00A3253B" w:rsidP="00A3253B">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The </w:t>
            </w:r>
            <w:r w:rsidRPr="00694E9E">
              <w:rPr>
                <w:rFonts w:eastAsiaTheme="minorEastAsia"/>
                <w:i/>
              </w:rPr>
              <w:t>CONNECT</w:t>
            </w:r>
            <w:r w:rsidRPr="00AA38C9">
              <w:rPr>
                <w:rFonts w:eastAsiaTheme="minorEastAsia"/>
              </w:rPr>
              <w:t xml:space="preserve"> </w:t>
            </w:r>
            <w:r>
              <w:rPr>
                <w:rFonts w:eastAsiaTheme="minorEastAsia"/>
              </w:rPr>
              <w:t xml:space="preserve">request tells the MPS  to loop back the source signal to the sink </w:t>
            </w:r>
          </w:p>
        </w:tc>
      </w:tr>
      <w:tr w:rsidR="00A3253B" w:rsidRPr="00755E11"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rsidR="00A3253B" w:rsidRPr="00755E11" w:rsidRDefault="00A3253B" w:rsidP="00945050">
            <w:pPr>
              <w:spacing w:before="0" w:after="0" w:line="240" w:lineRule="auto"/>
            </w:pPr>
            <w:r w:rsidRPr="003F6B59">
              <w:t>DISCONNECT</w:t>
            </w:r>
          </w:p>
        </w:tc>
        <w:tc>
          <w:tcPr>
            <w:tcW w:w="7428" w:type="dxa"/>
          </w:tcPr>
          <w:p w:rsidR="00A3253B" w:rsidRPr="00755E11" w:rsidRDefault="00A3253B" w:rsidP="00945050">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DISCONNECT</w:t>
            </w:r>
            <w:r w:rsidRPr="00106AD3">
              <w:rPr>
                <w:rFonts w:eastAsiaTheme="minorEastAsia"/>
              </w:rPr>
              <w:t xml:space="preserve"> </w:t>
            </w:r>
            <w:r w:rsidRPr="003F6B59">
              <w:rPr>
                <w:rFonts w:eastAsiaTheme="minorEastAsia"/>
              </w:rPr>
              <w:t xml:space="preserve">request tells the </w:t>
            </w:r>
            <w:r>
              <w:rPr>
                <w:rFonts w:eastAsiaTheme="minorEastAsia"/>
              </w:rPr>
              <w:t>MPS</w:t>
            </w:r>
            <w:r w:rsidRPr="00431CCD">
              <w:rPr>
                <w:rFonts w:eastAsiaTheme="minorEastAsia"/>
              </w:rPr>
              <w:t xml:space="preserve"> </w:t>
            </w:r>
            <w:r w:rsidRPr="003F6B59">
              <w:rPr>
                <w:rFonts w:eastAsiaTheme="minorEastAsia"/>
              </w:rPr>
              <w:t xml:space="preserve">to </w:t>
            </w:r>
            <w:r>
              <w:rPr>
                <w:rFonts w:eastAsiaTheme="minorEastAsia"/>
              </w:rPr>
              <w:t>cease output to the sink</w:t>
            </w:r>
          </w:p>
        </w:tc>
      </w:tr>
      <w:tr w:rsidR="00A3253B" w:rsidRPr="00755E11"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rsidR="00A3253B" w:rsidRPr="00755E11" w:rsidRDefault="00A3253B" w:rsidP="00945050">
            <w:pPr>
              <w:spacing w:before="0" w:after="0" w:line="240" w:lineRule="auto"/>
            </w:pPr>
            <w:r>
              <w:t>REPORT</w:t>
            </w:r>
          </w:p>
        </w:tc>
        <w:tc>
          <w:tcPr>
            <w:tcW w:w="7428" w:type="dxa"/>
          </w:tcPr>
          <w:p w:rsidR="00A3253B" w:rsidRPr="00755E11" w:rsidRDefault="00A3253B"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694E9E">
              <w:rPr>
                <w:rFonts w:eastAsiaTheme="minorEastAsia"/>
                <w:i/>
              </w:rPr>
              <w:t>REPORT</w:t>
            </w:r>
            <w:r w:rsidRPr="00106AD3">
              <w:rPr>
                <w:rFonts w:eastAsiaTheme="minorEastAsia"/>
              </w:rPr>
              <w:t xml:space="preserve">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r w:rsidR="00EE1C3A" w:rsidRPr="00755E11"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rsidR="00EE1C3A" w:rsidRPr="00AA26CD" w:rsidRDefault="00EE1C3A" w:rsidP="00EE1C3A">
            <w:r w:rsidRPr="00AA26CD">
              <w:t>requestType</w:t>
            </w:r>
          </w:p>
        </w:tc>
        <w:tc>
          <w:tcPr>
            <w:tcW w:w="7428" w:type="dxa"/>
          </w:tcPr>
          <w:p w:rsidR="00EE1C3A" w:rsidRPr="00AA26CD" w:rsidRDefault="00EE1C3A" w:rsidP="00EE1C3A">
            <w:pPr>
              <w:cnfStyle w:val="000000000000" w:firstRow="0" w:lastRow="0" w:firstColumn="0" w:lastColumn="0" w:oddVBand="0" w:evenVBand="0" w:oddHBand="0" w:evenHBand="0" w:firstRowFirstColumn="0" w:firstRowLastColumn="0" w:lastRowFirstColumn="0" w:lastRowLastColumn="0"/>
            </w:pPr>
            <w:r w:rsidRPr="00AA26CD">
              <w:t>Type of request (</w:t>
            </w:r>
            <w:r w:rsidRPr="00694E9E">
              <w:rPr>
                <w:i/>
              </w:rPr>
              <w:t>CONNECT</w:t>
            </w:r>
            <w:r w:rsidRPr="00AA26CD">
              <w:t xml:space="preserve"> , </w:t>
            </w:r>
            <w:r w:rsidRPr="00694E9E">
              <w:rPr>
                <w:i/>
              </w:rPr>
              <w:t>DISCONNECT</w:t>
            </w:r>
            <w:r w:rsidRPr="00AA26CD">
              <w:t xml:space="preserve">, or </w:t>
            </w:r>
            <w:r w:rsidRPr="00694E9E">
              <w:rPr>
                <w:i/>
              </w:rPr>
              <w:t>REPORT</w:t>
            </w:r>
            <w:r w:rsidRPr="00AA26CD">
              <w:t>)</w:t>
            </w:r>
          </w:p>
        </w:tc>
      </w:tr>
      <w:tr w:rsidR="00EE1C3A" w:rsidRPr="00755E11" w:rsidTr="00D5441D">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rsidR="00EE1C3A" w:rsidRPr="00AA26CD" w:rsidRDefault="00EE1C3A" w:rsidP="000B228E">
            <w:r w:rsidRPr="00AA26CD">
              <w:t>sink</w:t>
            </w:r>
          </w:p>
        </w:tc>
        <w:tc>
          <w:tcPr>
            <w:tcW w:w="7428" w:type="dxa"/>
          </w:tcPr>
          <w:p w:rsidR="00EE1C3A" w:rsidRPr="00AA26CD" w:rsidRDefault="00EE1C3A" w:rsidP="00D5441D">
            <w:pPr>
              <w:cnfStyle w:val="000000100000" w:firstRow="0" w:lastRow="0" w:firstColumn="0" w:lastColumn="0" w:oddVBand="0" w:evenVBand="0" w:oddHBand="1" w:evenHBand="0" w:firstRowFirstColumn="0" w:firstRowLastColumn="0" w:lastRowFirstColumn="0" w:lastRowLastColumn="0"/>
            </w:pPr>
            <w:r w:rsidRPr="00AA26CD">
              <w:t xml:space="preserve">ARINC 429 input receiving the external loopback (ignored if present for </w:t>
            </w:r>
            <w:r w:rsidRPr="00694E9E">
              <w:rPr>
                <w:i/>
              </w:rPr>
              <w:t>REPORT</w:t>
            </w:r>
            <w:r w:rsidRPr="00AA26CD">
              <w:t xml:space="preserve"> requests)</w:t>
            </w:r>
            <w:r w:rsidR="00D5441D">
              <w:t xml:space="preserve"> </w:t>
            </w:r>
            <w:r w:rsidR="00D5441D" w:rsidRPr="00D5441D">
              <w:t>referenced by the device names below</w:t>
            </w:r>
          </w:p>
        </w:tc>
      </w:tr>
      <w:tr w:rsidR="00EE1C3A" w:rsidRPr="00755E11" w:rsidTr="00D5441D">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2088" w:type="dxa"/>
            <w:gridSpan w:val="2"/>
          </w:tcPr>
          <w:p w:rsidR="00EE1C3A" w:rsidRPr="00AA26CD" w:rsidRDefault="00EE1C3A" w:rsidP="000B228E">
            <w:r w:rsidRPr="00AA26CD">
              <w:t xml:space="preserve">source  </w:t>
            </w:r>
          </w:p>
        </w:tc>
        <w:tc>
          <w:tcPr>
            <w:tcW w:w="7428" w:type="dxa"/>
          </w:tcPr>
          <w:p w:rsidR="00EE1C3A" w:rsidRDefault="00EE1C3A" w:rsidP="000B228E">
            <w:pPr>
              <w:cnfStyle w:val="000000000000" w:firstRow="0" w:lastRow="0" w:firstColumn="0" w:lastColumn="0" w:oddVBand="0" w:evenVBand="0" w:oddHBand="0" w:evenHBand="0" w:firstRowFirstColumn="0" w:firstRowLastColumn="0" w:lastRowFirstColumn="0" w:lastRowLastColumn="0"/>
            </w:pPr>
            <w:r w:rsidRPr="00AA26CD">
              <w:t xml:space="preserve">ARINC 429 Output providing the external loopback (ignored if present for </w:t>
            </w:r>
            <w:r w:rsidRPr="00694E9E">
              <w:rPr>
                <w:i/>
              </w:rPr>
              <w:t>DISCONNECT</w:t>
            </w:r>
            <w:r w:rsidRPr="00AA26CD">
              <w:t xml:space="preserve"> or </w:t>
            </w:r>
            <w:r w:rsidRPr="00694E9E">
              <w:rPr>
                <w:i/>
              </w:rPr>
              <w:t>REPORT</w:t>
            </w:r>
            <w:r w:rsidRPr="00AA26CD">
              <w:t xml:space="preserve"> requests)</w:t>
            </w:r>
            <w:r w:rsidR="00D5441D">
              <w:t xml:space="preserve"> </w:t>
            </w:r>
            <w:r w:rsidR="00D5441D" w:rsidRPr="00D5441D">
              <w:t>referenced by the device names below</w:t>
            </w:r>
          </w:p>
        </w:tc>
      </w:tr>
    </w:tbl>
    <w:p w:rsidR="00A5434C" w:rsidRDefault="00A5434C" w:rsidP="00A5434C">
      <w:pPr>
        <w:pStyle w:val="Caption"/>
      </w:pPr>
      <w:r w:rsidRPr="009141E6">
        <w:t xml:space="preserve">Table </w:t>
      </w:r>
      <w:fldSimple w:instr=" SEQ Table \* ARABIC ">
        <w:r w:rsidR="00DE59B7">
          <w:rPr>
            <w:noProof/>
          </w:rPr>
          <w:t>17</w:t>
        </w:r>
      </w:fldSimple>
      <w:r w:rsidRPr="009141E6">
        <w:t xml:space="preserve"> </w:t>
      </w:r>
      <w:r w:rsidR="00707290">
        <w:t>ARINC429</w:t>
      </w:r>
      <w:r w:rsidRPr="00036565">
        <w:t xml:space="preserve">Request </w:t>
      </w:r>
      <w:r>
        <w:t>M</w:t>
      </w:r>
      <w:r w:rsidRPr="009141E6">
        <w:t xml:space="preserve">essage </w:t>
      </w:r>
    </w:p>
    <w:p w:rsidR="00A5434C" w:rsidRPr="00855567" w:rsidRDefault="0004292D" w:rsidP="0004292D">
      <w:pPr>
        <w:pStyle w:val="Heading4"/>
      </w:pPr>
      <w:r w:rsidRPr="0004292D">
        <w:lastRenderedPageBreak/>
        <w:t>ARINC</w:t>
      </w:r>
      <w:r>
        <w:t xml:space="preserve"> </w:t>
      </w:r>
      <w:r w:rsidRPr="0004292D">
        <w:t>429</w:t>
      </w:r>
      <w:r>
        <w:t xml:space="preserve"> </w:t>
      </w:r>
      <w:r w:rsidR="00A5434C" w:rsidRPr="004A209D">
        <w:t>Response</w:t>
      </w:r>
    </w:p>
    <w:p w:rsidR="00A5434C" w:rsidRDefault="00A5434C" w:rsidP="00A5434C">
      <w:pPr>
        <w:keepNext/>
      </w:pPr>
      <w:r>
        <w:t xml:space="preserve">The </w:t>
      </w:r>
      <w:r w:rsidR="0004292D" w:rsidRPr="0004292D">
        <w:t>ARINC</w:t>
      </w:r>
      <w:r w:rsidR="0004292D">
        <w:t xml:space="preserve"> </w:t>
      </w:r>
      <w:r w:rsidR="0004292D" w:rsidRPr="0004292D">
        <w:t>429</w:t>
      </w:r>
      <w:r w:rsidR="0004292D">
        <w:t xml:space="preserve"> </w:t>
      </w:r>
      <w:r w:rsidRPr="00EA2D36">
        <w:t xml:space="preserve">Response </w:t>
      </w:r>
      <w:r>
        <w:t xml:space="preserve">Message is sent by the MPS </w:t>
      </w:r>
      <w:r w:rsidR="005D4B9F">
        <w:t xml:space="preserve">in response </w:t>
      </w:r>
      <w:r w:rsidR="00EE1C3A">
        <w:t xml:space="preserve">to any type of </w:t>
      </w:r>
      <w:r w:rsidR="005D4B9F">
        <w:t>request</w:t>
      </w:r>
      <w:r>
        <w:t>.</w:t>
      </w:r>
    </w:p>
    <w:p w:rsidR="0055272D" w:rsidRDefault="00A5434C" w:rsidP="0055272D">
      <w:pPr>
        <w:pStyle w:val="rststyle-codeblock"/>
        <w:framePr w:wrap="around"/>
      </w:pPr>
      <w:r w:rsidRPr="007526A8">
        <w:t xml:space="preserve">message </w:t>
      </w:r>
      <w:r w:rsidR="00A1249E" w:rsidRPr="00A1249E">
        <w:t>ARINC429</w:t>
      </w:r>
      <w:r w:rsidRPr="007526A8">
        <w:t>Response {</w:t>
      </w:r>
      <w:r>
        <w:br/>
      </w:r>
      <w:r w:rsidR="0055272D" w:rsidRPr="0055272D">
        <w:tab/>
        <w:t xml:space="preserve">enum </w:t>
      </w:r>
      <w:r w:rsidR="00DD079E">
        <w:t>Con</w:t>
      </w:r>
      <w:r w:rsidR="0055272D" w:rsidRPr="0055272D">
        <w:t>StateT {</w:t>
      </w:r>
      <w:r w:rsidR="0055272D" w:rsidRPr="0055272D">
        <w:br/>
      </w:r>
      <w:r w:rsidR="0055272D" w:rsidRPr="0055272D">
        <w:tab/>
      </w:r>
      <w:r w:rsidR="0055272D" w:rsidRPr="0055272D">
        <w:tab/>
        <w:t>DISCONNECTED</w:t>
      </w:r>
      <w:r w:rsidR="0055272D" w:rsidRPr="0055272D">
        <w:tab/>
      </w:r>
      <w:r w:rsidR="0055272D" w:rsidRPr="0055272D">
        <w:tab/>
        <w:t>= 0;</w:t>
      </w:r>
      <w:r w:rsidR="0055272D" w:rsidRPr="0055272D">
        <w:br/>
      </w:r>
      <w:r w:rsidR="0055272D" w:rsidRPr="0055272D">
        <w:tab/>
      </w:r>
      <w:r w:rsidR="0055272D" w:rsidRPr="0055272D">
        <w:tab/>
        <w:t>CONNECTED</w:t>
      </w:r>
      <w:r w:rsidR="0055272D" w:rsidRPr="0055272D">
        <w:tab/>
      </w:r>
      <w:r w:rsidR="0055272D" w:rsidRPr="0055272D">
        <w:tab/>
      </w:r>
      <w:r w:rsidR="0055272D" w:rsidRPr="0055272D">
        <w:tab/>
        <w:t>= 1;</w:t>
      </w:r>
      <w:r w:rsidR="0055272D" w:rsidRPr="0055272D">
        <w:br/>
      </w:r>
      <w:r w:rsidR="0055272D" w:rsidRPr="0055272D">
        <w:tab/>
        <w:t>}</w:t>
      </w:r>
    </w:p>
    <w:p w:rsidR="00DD079E" w:rsidRPr="0055272D" w:rsidRDefault="00DD079E" w:rsidP="0055272D">
      <w:pPr>
        <w:pStyle w:val="rststyle-codeblock"/>
        <w:framePr w:wrap="around"/>
      </w:pPr>
      <w:r>
        <w:tab/>
        <w:t>message StatusMessage {</w:t>
      </w:r>
    </w:p>
    <w:p w:rsidR="00DD079E" w:rsidRDefault="00DD079E" w:rsidP="00DD079E">
      <w:pPr>
        <w:pStyle w:val="rststyle-codeblock"/>
        <w:framePr w:wrap="around"/>
      </w:pPr>
      <w:r>
        <w:tab/>
      </w:r>
      <w:r>
        <w:tab/>
        <w:t xml:space="preserve">required string </w:t>
      </w:r>
      <w:r>
        <w:tab/>
      </w:r>
      <w:r>
        <w:tab/>
        <w:t xml:space="preserve">sink </w:t>
      </w:r>
      <w:r>
        <w:tab/>
      </w:r>
      <w:r>
        <w:tab/>
        <w:t>= 1;</w:t>
      </w:r>
    </w:p>
    <w:p w:rsidR="00DD079E" w:rsidRDefault="00DD079E" w:rsidP="00DD079E">
      <w:pPr>
        <w:pStyle w:val="rststyle-codeblock"/>
        <w:framePr w:wrap="around"/>
      </w:pPr>
      <w:r>
        <w:tab/>
      </w:r>
      <w:r>
        <w:tab/>
      </w:r>
      <w:r w:rsidRPr="00DD079E">
        <w:t xml:space="preserve">required </w:t>
      </w:r>
      <w:r>
        <w:t xml:space="preserve">string </w:t>
      </w:r>
      <w:r>
        <w:tab/>
      </w:r>
      <w:r>
        <w:tab/>
        <w:t xml:space="preserve">source  </w:t>
      </w:r>
      <w:r>
        <w:tab/>
        <w:t>= 2 [default = “”];</w:t>
      </w:r>
    </w:p>
    <w:p w:rsidR="00DD079E" w:rsidRPr="0055272D" w:rsidRDefault="00DD079E" w:rsidP="00DD079E">
      <w:pPr>
        <w:pStyle w:val="rststyle-codeblock"/>
        <w:framePr w:wrap="around"/>
      </w:pPr>
      <w:r w:rsidRPr="0055272D">
        <w:tab/>
      </w:r>
      <w:r>
        <w:tab/>
      </w:r>
      <w:r w:rsidRPr="0055272D">
        <w:t xml:space="preserve">required </w:t>
      </w:r>
      <w:r>
        <w:t>Con</w:t>
      </w:r>
      <w:r w:rsidRPr="0055272D">
        <w:t xml:space="preserve">StateT </w:t>
      </w:r>
      <w:r>
        <w:tab/>
        <w:t xml:space="preserve">conState </w:t>
      </w:r>
      <w:r>
        <w:tab/>
        <w:t>= 3</w:t>
      </w:r>
      <w:r w:rsidRPr="0055272D">
        <w:t>;</w:t>
      </w:r>
    </w:p>
    <w:p w:rsidR="00836D09" w:rsidRDefault="00836D09" w:rsidP="00DD079E">
      <w:pPr>
        <w:pStyle w:val="rststyle-codeblock"/>
        <w:framePr w:wrap="around"/>
      </w:pPr>
      <w:r>
        <w:tab/>
      </w:r>
      <w:r w:rsidR="00DD079E">
        <w:tab/>
      </w:r>
      <w:r>
        <w:t xml:space="preserve">required uint32 </w:t>
      </w:r>
      <w:r w:rsidR="00DD079E">
        <w:tab/>
      </w:r>
      <w:r w:rsidR="00DD079E">
        <w:tab/>
        <w:t>xmt</w:t>
      </w:r>
      <w:r w:rsidRPr="00D137A0">
        <w:t xml:space="preserve">Count </w:t>
      </w:r>
      <w:r w:rsidR="00DD079E">
        <w:tab/>
      </w:r>
      <w:r w:rsidRPr="00D137A0">
        <w:t xml:space="preserve">= </w:t>
      </w:r>
      <w:r w:rsidR="00DD079E">
        <w:t>4</w:t>
      </w:r>
      <w:r w:rsidRPr="00D137A0">
        <w:t>;</w:t>
      </w:r>
    </w:p>
    <w:p w:rsidR="00836D09" w:rsidRDefault="00836D09" w:rsidP="00836D09">
      <w:pPr>
        <w:pStyle w:val="rststyle-codeblock"/>
        <w:framePr w:wrap="around"/>
      </w:pPr>
      <w:r>
        <w:tab/>
      </w:r>
      <w:r w:rsidR="00DD079E">
        <w:tab/>
      </w:r>
      <w:r>
        <w:t xml:space="preserve">required uint32 </w:t>
      </w:r>
      <w:r w:rsidR="00DD079E">
        <w:tab/>
      </w:r>
      <w:r w:rsidR="00DD079E">
        <w:tab/>
      </w:r>
      <w:r>
        <w:t>r</w:t>
      </w:r>
      <w:r w:rsidR="00DD079E">
        <w:t>cv</w:t>
      </w:r>
      <w:r w:rsidRPr="00D137A0">
        <w:t xml:space="preserve">Count </w:t>
      </w:r>
      <w:r w:rsidR="00DD079E">
        <w:tab/>
      </w:r>
      <w:r w:rsidRPr="00D137A0">
        <w:t xml:space="preserve">= </w:t>
      </w:r>
      <w:r w:rsidR="00DD079E">
        <w:t>5</w:t>
      </w:r>
      <w:r w:rsidRPr="00D137A0">
        <w:t>;</w:t>
      </w:r>
    </w:p>
    <w:p w:rsidR="00DD079E" w:rsidRDefault="00836D09" w:rsidP="00836D09">
      <w:pPr>
        <w:pStyle w:val="rststyle-codeblock"/>
        <w:framePr w:wrap="around"/>
      </w:pPr>
      <w:r>
        <w:tab/>
      </w:r>
      <w:r w:rsidR="00DD079E">
        <w:tab/>
      </w:r>
      <w:r>
        <w:t xml:space="preserve">required uint32 </w:t>
      </w:r>
      <w:r w:rsidR="00DD079E">
        <w:tab/>
      </w:r>
      <w:r w:rsidR="00DD079E">
        <w:tab/>
        <w:t>error</w:t>
      </w:r>
      <w:r>
        <w:t xml:space="preserve">Count </w:t>
      </w:r>
      <w:r w:rsidR="00DD079E">
        <w:tab/>
      </w:r>
      <w:r>
        <w:t xml:space="preserve">= </w:t>
      </w:r>
      <w:r w:rsidR="00DD079E">
        <w:t>6</w:t>
      </w:r>
      <w:r w:rsidRPr="00D137A0">
        <w:t>;</w:t>
      </w:r>
    </w:p>
    <w:p w:rsidR="00DD079E" w:rsidRDefault="00DD079E" w:rsidP="00DD079E">
      <w:pPr>
        <w:pStyle w:val="rststyle-codeblock"/>
        <w:framePr w:wrap="around"/>
        <w:ind w:firstLine="720"/>
      </w:pPr>
      <w:r>
        <w:t>}</w:t>
      </w:r>
    </w:p>
    <w:p w:rsidR="00A5434C" w:rsidRPr="00D137A0" w:rsidRDefault="00DD079E" w:rsidP="00DD079E">
      <w:pPr>
        <w:pStyle w:val="rststyle-codeblock"/>
        <w:framePr w:wrap="around"/>
        <w:ind w:firstLine="720"/>
      </w:pPr>
      <w:r>
        <w:t>repeated StatusMessage status = 1;</w:t>
      </w:r>
      <w:r w:rsidR="00836D09">
        <w:br/>
      </w:r>
      <w:r w:rsidR="00A5434C" w:rsidRPr="007526A8">
        <w:t>}</w:t>
      </w:r>
    </w:p>
    <w:p w:rsidR="00A5434C" w:rsidRDefault="00A5434C" w:rsidP="00A5434C"/>
    <w:tbl>
      <w:tblPr>
        <w:tblStyle w:val="LightList-Accent1"/>
        <w:tblW w:w="9638" w:type="dxa"/>
        <w:tblLayout w:type="fixed"/>
        <w:tblLook w:val="04A0" w:firstRow="1" w:lastRow="0" w:firstColumn="1" w:lastColumn="0" w:noHBand="0" w:noVBand="1"/>
      </w:tblPr>
      <w:tblGrid>
        <w:gridCol w:w="2376"/>
        <w:gridCol w:w="7262"/>
      </w:tblGrid>
      <w:tr w:rsidR="00A5434C" w:rsidRPr="009141E6" w:rsidTr="00DD07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A5434C" w:rsidRPr="009141E6" w:rsidRDefault="00A5434C" w:rsidP="007A2D9C">
            <w:pPr>
              <w:spacing w:after="0" w:line="240" w:lineRule="auto"/>
              <w:rPr>
                <w:lang w:eastAsia="zh-CN" w:bidi="hi-IN"/>
              </w:rPr>
            </w:pPr>
            <w:r w:rsidRPr="009141E6">
              <w:t>Field</w:t>
            </w:r>
          </w:p>
        </w:tc>
        <w:tc>
          <w:tcPr>
            <w:tcW w:w="7262" w:type="dxa"/>
            <w:hideMark/>
          </w:tcPr>
          <w:p w:rsidR="00A5434C" w:rsidRPr="009141E6" w:rsidRDefault="00A5434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FB4CE3" w:rsidRPr="009141E6"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FB4CE3" w:rsidRPr="00080401" w:rsidRDefault="00FB4CE3" w:rsidP="005B7267">
            <w:r w:rsidRPr="00080401">
              <w:t>DISCONNECTED</w:t>
            </w:r>
          </w:p>
        </w:tc>
        <w:tc>
          <w:tcPr>
            <w:tcW w:w="7262" w:type="dxa"/>
          </w:tcPr>
          <w:p w:rsidR="00FB4CE3" w:rsidRPr="00080401" w:rsidRDefault="00FB4CE3" w:rsidP="005B7267">
            <w:pPr>
              <w:cnfStyle w:val="000000100000" w:firstRow="0" w:lastRow="0" w:firstColumn="0" w:lastColumn="0" w:oddVBand="0" w:evenVBand="0" w:oddHBand="1" w:evenHBand="0" w:firstRowFirstColumn="0" w:firstRowLastColumn="0" w:lastRowFirstColumn="0" w:lastRowLastColumn="0"/>
            </w:pPr>
            <w:r w:rsidRPr="00080401">
              <w:t>When the reply is generated the connection does not exist</w:t>
            </w:r>
          </w:p>
        </w:tc>
      </w:tr>
      <w:tr w:rsidR="00FB4CE3" w:rsidRPr="009141E6"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rsidR="00FB4CE3" w:rsidRPr="00080401" w:rsidRDefault="00FB4CE3" w:rsidP="005B7267">
            <w:r w:rsidRPr="00080401">
              <w:t>CONNECTED</w:t>
            </w:r>
          </w:p>
        </w:tc>
        <w:tc>
          <w:tcPr>
            <w:tcW w:w="7262" w:type="dxa"/>
          </w:tcPr>
          <w:p w:rsidR="00FB4CE3" w:rsidRDefault="00FB4CE3" w:rsidP="005B7267">
            <w:pPr>
              <w:cnfStyle w:val="000000000000" w:firstRow="0" w:lastRow="0" w:firstColumn="0" w:lastColumn="0" w:oddVBand="0" w:evenVBand="0" w:oddHBand="0" w:evenHBand="0" w:firstRowFirstColumn="0" w:firstRowLastColumn="0" w:lastRowFirstColumn="0" w:lastRowLastColumn="0"/>
            </w:pPr>
            <w:r w:rsidRPr="00080401">
              <w:t>When the reply is generated the connection exists</w:t>
            </w:r>
          </w:p>
        </w:tc>
      </w:tr>
      <w:tr w:rsidR="00DD079E" w:rsidRPr="00755E11" w:rsidTr="00DD079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376" w:type="dxa"/>
          </w:tcPr>
          <w:p w:rsidR="00DD079E" w:rsidRPr="00755E11" w:rsidRDefault="00DD079E" w:rsidP="00945050">
            <w:pPr>
              <w:spacing w:before="0" w:after="0" w:line="240" w:lineRule="auto"/>
            </w:pPr>
            <w:r>
              <w:t>sink</w:t>
            </w:r>
          </w:p>
        </w:tc>
        <w:tc>
          <w:tcPr>
            <w:tcW w:w="7262" w:type="dxa"/>
          </w:tcPr>
          <w:p w:rsidR="00DD079E" w:rsidRPr="00755E11" w:rsidRDefault="00DD079E" w:rsidP="0094505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Out</w:t>
            </w:r>
            <w:r w:rsidRPr="001C2639">
              <w:rPr>
                <w:rFonts w:eastAsiaTheme="minorEastAsia"/>
              </w:rPr>
              <w:t xml:space="preserve">put </w:t>
            </w:r>
            <w:r>
              <w:rPr>
                <w:rFonts w:eastAsiaTheme="minorEastAsia"/>
              </w:rPr>
              <w:t>sink</w:t>
            </w:r>
            <w:r w:rsidRPr="001C2639">
              <w:rPr>
                <w:rFonts w:eastAsiaTheme="minorEastAsia"/>
              </w:rPr>
              <w:t xml:space="preserve"> of the signal connection</w:t>
            </w:r>
            <w:r w:rsidR="002519FB">
              <w:t xml:space="preserve"> </w:t>
            </w:r>
            <w:r w:rsidR="002519FB" w:rsidRPr="002519FB">
              <w:rPr>
                <w:rFonts w:eastAsiaTheme="minorEastAsia"/>
              </w:rPr>
              <w:t>referenced by the device names below</w:t>
            </w:r>
          </w:p>
        </w:tc>
      </w:tr>
      <w:tr w:rsidR="00DD079E" w:rsidRPr="00755E11" w:rsidTr="00DD079E">
        <w:trPr>
          <w:trHeight w:val="493"/>
        </w:trPr>
        <w:tc>
          <w:tcPr>
            <w:cnfStyle w:val="001000000000" w:firstRow="0" w:lastRow="0" w:firstColumn="1" w:lastColumn="0" w:oddVBand="0" w:evenVBand="0" w:oddHBand="0" w:evenHBand="0" w:firstRowFirstColumn="0" w:firstRowLastColumn="0" w:lastRowFirstColumn="0" w:lastRowLastColumn="0"/>
            <w:tcW w:w="2376" w:type="dxa"/>
          </w:tcPr>
          <w:p w:rsidR="00DD079E" w:rsidRPr="00755E11" w:rsidRDefault="00DD079E" w:rsidP="00945050">
            <w:pPr>
              <w:spacing w:before="0" w:after="0" w:line="240" w:lineRule="auto"/>
            </w:pPr>
            <w:r w:rsidRPr="001C2639">
              <w:t xml:space="preserve">source  </w:t>
            </w:r>
          </w:p>
        </w:tc>
        <w:tc>
          <w:tcPr>
            <w:tcW w:w="7262" w:type="dxa"/>
          </w:tcPr>
          <w:p w:rsidR="00DD079E" w:rsidRPr="00755E11" w:rsidRDefault="00DD079E" w:rsidP="00694E9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Input source of the signal connection </w:t>
            </w:r>
            <w:r w:rsidR="00694E9E">
              <w:rPr>
                <w:rFonts w:eastAsiaTheme="minorEastAsia"/>
              </w:rPr>
              <w:t>(“” for disconnected sinks)</w:t>
            </w:r>
            <w:r w:rsidR="002519FB">
              <w:t xml:space="preserve"> </w:t>
            </w:r>
            <w:r w:rsidR="002519FB" w:rsidRPr="002519FB">
              <w:rPr>
                <w:rFonts w:eastAsiaTheme="minorEastAsia"/>
              </w:rPr>
              <w:t>referenced by the device names below</w:t>
            </w:r>
          </w:p>
        </w:tc>
      </w:tr>
      <w:tr w:rsidR="00836D09" w:rsidRPr="009141E6"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836D09" w:rsidRPr="006027B4" w:rsidRDefault="00DD079E" w:rsidP="00AA0AB7">
            <w:r>
              <w:t>xmt</w:t>
            </w:r>
            <w:r w:rsidR="00836D09" w:rsidRPr="00836D09">
              <w:t>Count</w:t>
            </w:r>
          </w:p>
        </w:tc>
        <w:tc>
          <w:tcPr>
            <w:tcW w:w="7262" w:type="dxa"/>
          </w:tcPr>
          <w:p w:rsidR="00836D09" w:rsidRDefault="00836D09" w:rsidP="00836D09">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messages sent since the </w:t>
            </w:r>
            <w:r w:rsidRPr="00836D09">
              <w:t xml:space="preserve">connection </w:t>
            </w:r>
            <w:r>
              <w:t>was established. This value is reset when a connection is removed and restored.</w:t>
            </w:r>
          </w:p>
        </w:tc>
      </w:tr>
      <w:tr w:rsidR="00836D09" w:rsidRPr="009141E6" w:rsidTr="00DD079E">
        <w:trPr>
          <w:cantSplit/>
        </w:trPr>
        <w:tc>
          <w:tcPr>
            <w:cnfStyle w:val="001000000000" w:firstRow="0" w:lastRow="0" w:firstColumn="1" w:lastColumn="0" w:oddVBand="0" w:evenVBand="0" w:oddHBand="0" w:evenHBand="0" w:firstRowFirstColumn="0" w:firstRowLastColumn="0" w:lastRowFirstColumn="0" w:lastRowLastColumn="0"/>
            <w:tcW w:w="2376" w:type="dxa"/>
          </w:tcPr>
          <w:p w:rsidR="00836D09" w:rsidRPr="006027B4" w:rsidRDefault="00836D09" w:rsidP="00DD079E">
            <w:r w:rsidRPr="00836D09">
              <w:t>r</w:t>
            </w:r>
            <w:r w:rsidR="00DD079E">
              <w:t>cv</w:t>
            </w:r>
            <w:r w:rsidRPr="00836D09">
              <w:t>Count</w:t>
            </w:r>
          </w:p>
        </w:tc>
        <w:tc>
          <w:tcPr>
            <w:tcW w:w="7262" w:type="dxa"/>
          </w:tcPr>
          <w:p w:rsidR="00836D09" w:rsidRDefault="00836D09" w:rsidP="00836D09">
            <w:pPr>
              <w:cnfStyle w:val="000000000000" w:firstRow="0" w:lastRow="0" w:firstColumn="0" w:lastColumn="0" w:oddVBand="0" w:evenVBand="0" w:oddHBand="0" w:evenHBand="0" w:firstRowFirstColumn="0" w:firstRowLastColumn="0" w:lastRowFirstColumn="0" w:lastRowLastColumn="0"/>
            </w:pPr>
            <w:r w:rsidRPr="00836D09">
              <w:t xml:space="preserve">The number of messages </w:t>
            </w:r>
            <w:r>
              <w:t>received</w:t>
            </w:r>
            <w:r w:rsidRPr="00836D09">
              <w:t xml:space="preserve"> since the connection was established. This value is reset when a connection is removed and restored.</w:t>
            </w:r>
          </w:p>
        </w:tc>
      </w:tr>
      <w:tr w:rsidR="00A5434C" w:rsidRPr="009141E6" w:rsidTr="00DD07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A5434C" w:rsidRPr="006027B4" w:rsidRDefault="002519FB" w:rsidP="007A2D9C">
            <w:r w:rsidRPr="002519FB">
              <w:t>errorCount</w:t>
            </w:r>
          </w:p>
        </w:tc>
        <w:tc>
          <w:tcPr>
            <w:tcW w:w="7262" w:type="dxa"/>
          </w:tcPr>
          <w:p w:rsidR="00A5434C" w:rsidRDefault="00836D09" w:rsidP="00836D09">
            <w:pPr>
              <w:cnfStyle w:val="000000100000" w:firstRow="0" w:lastRow="0" w:firstColumn="0" w:lastColumn="0" w:oddVBand="0" w:evenVBand="0" w:oddHBand="1" w:evenHBand="0" w:firstRowFirstColumn="0" w:firstRowLastColumn="0" w:lastRowFirstColumn="0" w:lastRowLastColumn="0"/>
            </w:pPr>
            <w:r w:rsidRPr="00836D09">
              <w:t xml:space="preserve">The number of </w:t>
            </w:r>
            <w:r>
              <w:t xml:space="preserve">mismatched </w:t>
            </w:r>
            <w:r w:rsidRPr="00836D09">
              <w:t xml:space="preserve">messages </w:t>
            </w:r>
            <w:r>
              <w:t>detected</w:t>
            </w:r>
            <w:r w:rsidRPr="00836D09">
              <w:t xml:space="preserve"> since the connection was established. This value is reset when a connection is removed and restored.</w:t>
            </w:r>
          </w:p>
        </w:tc>
      </w:tr>
    </w:tbl>
    <w:p w:rsidR="00A5434C" w:rsidRDefault="00A5434C" w:rsidP="00A5434C">
      <w:pPr>
        <w:pStyle w:val="Caption"/>
      </w:pPr>
      <w:r w:rsidRPr="009141E6">
        <w:t xml:space="preserve">Table </w:t>
      </w:r>
      <w:fldSimple w:instr=" SEQ Table \* ARABIC ">
        <w:r w:rsidR="00DE59B7">
          <w:rPr>
            <w:noProof/>
          </w:rPr>
          <w:t>18</w:t>
        </w:r>
      </w:fldSimple>
      <w:r w:rsidRPr="009141E6">
        <w:t xml:space="preserve"> </w:t>
      </w:r>
      <w:r w:rsidR="0004292D" w:rsidRPr="0004292D">
        <w:t>ARINC429</w:t>
      </w:r>
      <w:r w:rsidRPr="00036565">
        <w:t xml:space="preserve">Response </w:t>
      </w:r>
      <w:r>
        <w:t>M</w:t>
      </w:r>
      <w:r w:rsidRPr="009141E6">
        <w:t xml:space="preserve">essage </w:t>
      </w:r>
    </w:p>
    <w:p w:rsidR="00071479" w:rsidRDefault="00071479">
      <w:pPr>
        <w:spacing w:before="0" w:after="0" w:line="240" w:lineRule="auto"/>
      </w:pPr>
      <w:r>
        <w:br w:type="page"/>
      </w:r>
    </w:p>
    <w:p w:rsidR="00071479" w:rsidRPr="00071479" w:rsidRDefault="00071479" w:rsidP="00071479"/>
    <w:p w:rsidR="004E1068" w:rsidRDefault="004E1068" w:rsidP="004E1068">
      <w:pPr>
        <w:pStyle w:val="Heading4"/>
      </w:pPr>
      <w:r>
        <w:t>ARINC 429</w:t>
      </w:r>
      <w:r w:rsidRPr="001E7496">
        <w:t xml:space="preserve"> </w:t>
      </w:r>
      <w:r>
        <w:t>Device Names</w:t>
      </w:r>
    </w:p>
    <w:p w:rsidR="004E1068" w:rsidRDefault="004E1068" w:rsidP="004E1068">
      <w:r>
        <w:t xml:space="preserve">The following logical names for </w:t>
      </w:r>
      <w:r w:rsidRPr="004E1068">
        <w:t xml:space="preserve">ARINC 429 </w:t>
      </w:r>
      <w:r w:rsidR="00F45D53">
        <w:t xml:space="preserve">input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044BC" w:rsidRPr="007A28D6" w:rsidTr="00AA0AB7">
        <w:tc>
          <w:tcPr>
            <w:tcW w:w="1846" w:type="dxa"/>
            <w:shd w:val="clear" w:color="auto" w:fill="548DD4" w:themeFill="text2" w:themeFillTint="99"/>
            <w:vAlign w:val="center"/>
          </w:tcPr>
          <w:p w:rsidR="004044BC" w:rsidRPr="007A28D6" w:rsidRDefault="004044BC" w:rsidP="004044BC">
            <w:pPr>
              <w:jc w:val="center"/>
              <w:rPr>
                <w:color w:val="FFFFFF"/>
              </w:rPr>
            </w:pPr>
            <w:r w:rsidRPr="007A28D6">
              <w:rPr>
                <w:color w:val="FFFFFF"/>
              </w:rPr>
              <w:t>Logical Name</w:t>
            </w:r>
          </w:p>
        </w:tc>
        <w:tc>
          <w:tcPr>
            <w:tcW w:w="1846" w:type="dxa"/>
            <w:shd w:val="clear" w:color="auto" w:fill="548DD4" w:themeFill="text2" w:themeFillTint="99"/>
            <w:vAlign w:val="center"/>
          </w:tcPr>
          <w:p w:rsidR="004044BC" w:rsidRPr="007A28D6" w:rsidRDefault="004044BC" w:rsidP="004044BC">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rsidR="004044BC" w:rsidRPr="007A28D6" w:rsidRDefault="004044BC" w:rsidP="004044BC">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rsidR="004044BC" w:rsidRPr="007A28D6" w:rsidRDefault="004044BC" w:rsidP="004044BC">
            <w:pPr>
              <w:tabs>
                <w:tab w:val="left" w:pos="990"/>
              </w:tabs>
              <w:jc w:val="center"/>
              <w:rPr>
                <w:color w:val="FFFFFF"/>
              </w:rPr>
            </w:pPr>
            <w:r>
              <w:rPr>
                <w:color w:val="FFFFFF"/>
              </w:rPr>
              <w:t>Shield Pin</w:t>
            </w:r>
          </w:p>
        </w:tc>
      </w:tr>
      <w:tr w:rsidR="004044BC" w:rsidTr="00AA0AB7">
        <w:tc>
          <w:tcPr>
            <w:tcW w:w="1846" w:type="dxa"/>
          </w:tcPr>
          <w:p w:rsidR="004044BC" w:rsidRPr="007A28D6" w:rsidRDefault="004044BC" w:rsidP="004044BC">
            <w:r>
              <w:t>ARINC_429_RX1</w:t>
            </w:r>
          </w:p>
        </w:tc>
        <w:tc>
          <w:tcPr>
            <w:tcW w:w="1846" w:type="dxa"/>
          </w:tcPr>
          <w:p w:rsidR="004044BC" w:rsidRDefault="004044BC" w:rsidP="004044BC">
            <w:r>
              <w:t>Insert C: Pin 7</w:t>
            </w:r>
          </w:p>
        </w:tc>
        <w:tc>
          <w:tcPr>
            <w:tcW w:w="1846" w:type="dxa"/>
          </w:tcPr>
          <w:p w:rsidR="004044BC" w:rsidRDefault="004A3594" w:rsidP="004044BC">
            <w:r>
              <w:t>Insert C</w:t>
            </w:r>
            <w:r w:rsidR="004044BC" w:rsidRPr="00E222A4">
              <w:t xml:space="preserve">: Pin </w:t>
            </w:r>
            <w:r w:rsidR="004044BC">
              <w:t>8</w:t>
            </w:r>
          </w:p>
        </w:tc>
        <w:tc>
          <w:tcPr>
            <w:tcW w:w="1846" w:type="dxa"/>
          </w:tcPr>
          <w:p w:rsidR="004044BC" w:rsidRDefault="004A3594" w:rsidP="004044BC">
            <w:r>
              <w:t>Insert C</w:t>
            </w:r>
            <w:r w:rsidR="004044BC" w:rsidRPr="00E222A4">
              <w:t xml:space="preserve">: Pin </w:t>
            </w:r>
            <w:r w:rsidR="004044BC">
              <w:t>13</w:t>
            </w:r>
          </w:p>
        </w:tc>
      </w:tr>
      <w:tr w:rsidR="004044BC" w:rsidTr="00AA0AB7">
        <w:tc>
          <w:tcPr>
            <w:tcW w:w="1846" w:type="dxa"/>
          </w:tcPr>
          <w:p w:rsidR="004044BC" w:rsidRDefault="004044BC" w:rsidP="004044BC">
            <w:r w:rsidRPr="00E564F8">
              <w:t>ARINC_429_RX</w:t>
            </w:r>
            <w:r>
              <w:t>2</w:t>
            </w:r>
          </w:p>
        </w:tc>
        <w:tc>
          <w:tcPr>
            <w:tcW w:w="1846" w:type="dxa"/>
          </w:tcPr>
          <w:p w:rsidR="004044BC" w:rsidRDefault="004A3594" w:rsidP="004044BC">
            <w:r>
              <w:t>Insert C</w:t>
            </w:r>
            <w:r w:rsidR="004044BC" w:rsidRPr="007C0E77">
              <w:t xml:space="preserve">: Pin </w:t>
            </w:r>
            <w:r w:rsidR="004044BC">
              <w:t>9</w:t>
            </w:r>
          </w:p>
        </w:tc>
        <w:tc>
          <w:tcPr>
            <w:tcW w:w="1846" w:type="dxa"/>
          </w:tcPr>
          <w:p w:rsidR="004044BC" w:rsidRDefault="004A3594" w:rsidP="004044BC">
            <w:r>
              <w:t>Insert C</w:t>
            </w:r>
            <w:r w:rsidR="004044BC" w:rsidRPr="00E222A4">
              <w:t xml:space="preserve">: Pin </w:t>
            </w:r>
            <w:r w:rsidR="004044BC">
              <w:t>15</w:t>
            </w:r>
          </w:p>
        </w:tc>
        <w:tc>
          <w:tcPr>
            <w:tcW w:w="1846" w:type="dxa"/>
          </w:tcPr>
          <w:p w:rsidR="004044BC" w:rsidRDefault="004A3594" w:rsidP="004044BC">
            <w:r>
              <w:t>Insert C</w:t>
            </w:r>
            <w:r w:rsidR="004044BC" w:rsidRPr="00E222A4">
              <w:t xml:space="preserve">: Pin </w:t>
            </w:r>
            <w:r w:rsidR="004044BC">
              <w:t>14</w:t>
            </w:r>
          </w:p>
        </w:tc>
      </w:tr>
      <w:tr w:rsidR="004044BC" w:rsidTr="00AA0AB7">
        <w:tc>
          <w:tcPr>
            <w:tcW w:w="1846" w:type="dxa"/>
          </w:tcPr>
          <w:p w:rsidR="004044BC" w:rsidRDefault="004044BC" w:rsidP="004044BC">
            <w:r w:rsidRPr="00E564F8">
              <w:t>ARINC_429_RX</w:t>
            </w:r>
            <w:r>
              <w:t>3</w:t>
            </w:r>
          </w:p>
        </w:tc>
        <w:tc>
          <w:tcPr>
            <w:tcW w:w="1846" w:type="dxa"/>
          </w:tcPr>
          <w:p w:rsidR="004044BC" w:rsidRDefault="004A3594" w:rsidP="004044BC">
            <w:r>
              <w:t>Insert C</w:t>
            </w:r>
            <w:r w:rsidR="004044BC" w:rsidRPr="007C0E77">
              <w:t xml:space="preserve">: Pin </w:t>
            </w:r>
            <w:r w:rsidR="004044BC">
              <w:t>1</w:t>
            </w:r>
            <w:r w:rsidR="004044BC" w:rsidRPr="007C0E77">
              <w:t>7</w:t>
            </w:r>
          </w:p>
        </w:tc>
        <w:tc>
          <w:tcPr>
            <w:tcW w:w="1846" w:type="dxa"/>
          </w:tcPr>
          <w:p w:rsidR="004044BC" w:rsidRDefault="004A3594" w:rsidP="004044BC">
            <w:r>
              <w:t>Insert C</w:t>
            </w:r>
            <w:r w:rsidR="004044BC" w:rsidRPr="00E222A4">
              <w:t xml:space="preserve">: Pin </w:t>
            </w:r>
            <w:r w:rsidR="004044BC">
              <w:t>12</w:t>
            </w:r>
          </w:p>
        </w:tc>
        <w:tc>
          <w:tcPr>
            <w:tcW w:w="1846" w:type="dxa"/>
          </w:tcPr>
          <w:p w:rsidR="004044BC" w:rsidRDefault="004A3594" w:rsidP="004044BC">
            <w:r>
              <w:t>Insert C</w:t>
            </w:r>
            <w:r w:rsidR="004044BC" w:rsidRPr="00E222A4">
              <w:t xml:space="preserve">: Pin </w:t>
            </w:r>
            <w:r w:rsidR="004044BC">
              <w:t>10</w:t>
            </w:r>
          </w:p>
        </w:tc>
      </w:tr>
      <w:tr w:rsidR="004044BC" w:rsidTr="00AA0AB7">
        <w:tc>
          <w:tcPr>
            <w:tcW w:w="1846" w:type="dxa"/>
          </w:tcPr>
          <w:p w:rsidR="004044BC" w:rsidRDefault="004044BC" w:rsidP="004044BC">
            <w:r w:rsidRPr="00E564F8">
              <w:t>ARINC_429_RX</w:t>
            </w:r>
            <w:r>
              <w:t>4</w:t>
            </w:r>
          </w:p>
        </w:tc>
        <w:tc>
          <w:tcPr>
            <w:tcW w:w="1846" w:type="dxa"/>
          </w:tcPr>
          <w:p w:rsidR="004044BC" w:rsidRDefault="004044BC" w:rsidP="004044BC">
            <w:r w:rsidRPr="007C0E77">
              <w:t xml:space="preserve">Insert C: Pin </w:t>
            </w:r>
            <w:r>
              <w:t>22</w:t>
            </w:r>
          </w:p>
        </w:tc>
        <w:tc>
          <w:tcPr>
            <w:tcW w:w="1846" w:type="dxa"/>
          </w:tcPr>
          <w:p w:rsidR="004044BC" w:rsidRDefault="004A3594" w:rsidP="004044BC">
            <w:r>
              <w:t>Insert C</w:t>
            </w:r>
            <w:r w:rsidR="004044BC" w:rsidRPr="00E222A4">
              <w:t xml:space="preserve">: Pin </w:t>
            </w:r>
            <w:r w:rsidR="004044BC">
              <w:t>23</w:t>
            </w:r>
          </w:p>
        </w:tc>
        <w:tc>
          <w:tcPr>
            <w:tcW w:w="1846" w:type="dxa"/>
          </w:tcPr>
          <w:p w:rsidR="004044BC" w:rsidRDefault="004A3594" w:rsidP="004044BC">
            <w:r>
              <w:t>Insert C</w:t>
            </w:r>
            <w:r w:rsidR="004044BC" w:rsidRPr="00E222A4">
              <w:t xml:space="preserve">: Pin </w:t>
            </w:r>
            <w:r w:rsidR="004044BC">
              <w:t>24</w:t>
            </w:r>
          </w:p>
        </w:tc>
      </w:tr>
      <w:tr w:rsidR="004A3594" w:rsidTr="00AA0AB7">
        <w:tc>
          <w:tcPr>
            <w:tcW w:w="1846" w:type="dxa"/>
          </w:tcPr>
          <w:p w:rsidR="004A3594" w:rsidRDefault="004A3594" w:rsidP="004A3594">
            <w:r w:rsidRPr="00E564F8">
              <w:t>ARINC_429_RX</w:t>
            </w:r>
            <w:r>
              <w:t>5</w:t>
            </w:r>
          </w:p>
        </w:tc>
        <w:tc>
          <w:tcPr>
            <w:tcW w:w="1846" w:type="dxa"/>
          </w:tcPr>
          <w:p w:rsidR="004A3594" w:rsidRDefault="004A3594" w:rsidP="004A3594">
            <w:r w:rsidRPr="00B50181">
              <w:t xml:space="preserve">Insert A: </w:t>
            </w:r>
            <w:r>
              <w:t>H</w:t>
            </w:r>
            <w:r w:rsidRPr="00B50181">
              <w:t>-</w:t>
            </w:r>
            <w:r>
              <w:t>9</w:t>
            </w:r>
          </w:p>
        </w:tc>
        <w:tc>
          <w:tcPr>
            <w:tcW w:w="1846" w:type="dxa"/>
          </w:tcPr>
          <w:p w:rsidR="004A3594" w:rsidRDefault="004A3594" w:rsidP="004A3594">
            <w:r w:rsidRPr="00B50181">
              <w:t xml:space="preserve">Insert A: </w:t>
            </w:r>
            <w:r>
              <w:t>J</w:t>
            </w:r>
            <w:r w:rsidRPr="00B50181">
              <w:t>-</w:t>
            </w:r>
            <w:r>
              <w:t>9</w:t>
            </w:r>
          </w:p>
        </w:tc>
        <w:tc>
          <w:tcPr>
            <w:tcW w:w="1846" w:type="dxa"/>
          </w:tcPr>
          <w:p w:rsidR="004A3594" w:rsidRDefault="004A3594" w:rsidP="004A3594">
            <w:r w:rsidRPr="00B50181">
              <w:t xml:space="preserve">Insert A: </w:t>
            </w:r>
            <w:r>
              <w:t>K</w:t>
            </w:r>
            <w:r w:rsidRPr="00B50181">
              <w:t>-</w:t>
            </w:r>
            <w:r>
              <w:t>9</w:t>
            </w:r>
          </w:p>
        </w:tc>
      </w:tr>
      <w:tr w:rsidR="004A3594" w:rsidTr="00AA0AB7">
        <w:tc>
          <w:tcPr>
            <w:tcW w:w="1846" w:type="dxa"/>
          </w:tcPr>
          <w:p w:rsidR="004A3594" w:rsidRDefault="004A3594" w:rsidP="004A3594">
            <w:r w:rsidRPr="00E564F8">
              <w:t>ARINC_429_RX</w:t>
            </w:r>
            <w:r>
              <w:t>6</w:t>
            </w:r>
          </w:p>
        </w:tc>
        <w:tc>
          <w:tcPr>
            <w:tcW w:w="1846" w:type="dxa"/>
          </w:tcPr>
          <w:p w:rsidR="004A3594" w:rsidRDefault="004A3594" w:rsidP="004A3594">
            <w:r w:rsidRPr="00B50181">
              <w:t xml:space="preserve">Insert A: </w:t>
            </w:r>
            <w:r>
              <w:t>H-</w:t>
            </w:r>
            <w:r w:rsidRPr="00B50181">
              <w:t>3</w:t>
            </w:r>
          </w:p>
        </w:tc>
        <w:tc>
          <w:tcPr>
            <w:tcW w:w="1846" w:type="dxa"/>
          </w:tcPr>
          <w:p w:rsidR="004A3594" w:rsidRDefault="004A3594" w:rsidP="004A3594">
            <w:r>
              <w:t>Insert A: J-</w:t>
            </w:r>
            <w:r w:rsidRPr="00B50181">
              <w:t>3</w:t>
            </w:r>
          </w:p>
        </w:tc>
        <w:tc>
          <w:tcPr>
            <w:tcW w:w="1846" w:type="dxa"/>
          </w:tcPr>
          <w:p w:rsidR="004A3594" w:rsidRDefault="004A3594" w:rsidP="004A3594">
            <w:r w:rsidRPr="00B50181">
              <w:t xml:space="preserve">Insert A: </w:t>
            </w:r>
            <w:r>
              <w:t>K-</w:t>
            </w:r>
            <w:r w:rsidRPr="00B50181">
              <w:t>3</w:t>
            </w:r>
          </w:p>
        </w:tc>
      </w:tr>
      <w:tr w:rsidR="004A3594" w:rsidTr="00AA0AB7">
        <w:tc>
          <w:tcPr>
            <w:tcW w:w="1846" w:type="dxa"/>
          </w:tcPr>
          <w:p w:rsidR="004A3594" w:rsidRDefault="004A3594" w:rsidP="004A3594">
            <w:r w:rsidRPr="00E564F8">
              <w:t>ARINC_429_RX</w:t>
            </w:r>
            <w:r>
              <w:t>7</w:t>
            </w:r>
          </w:p>
        </w:tc>
        <w:tc>
          <w:tcPr>
            <w:tcW w:w="1846" w:type="dxa"/>
          </w:tcPr>
          <w:p w:rsidR="004A3594" w:rsidRPr="00986215" w:rsidRDefault="004A3594" w:rsidP="004A3594">
            <w:r w:rsidRPr="00986215">
              <w:t xml:space="preserve">Insert A: </w:t>
            </w:r>
            <w:r>
              <w:t>E</w:t>
            </w:r>
            <w:r w:rsidRPr="00986215">
              <w:t>-3</w:t>
            </w:r>
          </w:p>
        </w:tc>
        <w:tc>
          <w:tcPr>
            <w:tcW w:w="1846" w:type="dxa"/>
          </w:tcPr>
          <w:p w:rsidR="004A3594" w:rsidRPr="00986215" w:rsidRDefault="004A3594" w:rsidP="004A3594">
            <w:r w:rsidRPr="00986215">
              <w:t xml:space="preserve">Insert A: </w:t>
            </w:r>
            <w:r>
              <w:t>F</w:t>
            </w:r>
            <w:r w:rsidRPr="00986215">
              <w:t>-3</w:t>
            </w:r>
          </w:p>
        </w:tc>
        <w:tc>
          <w:tcPr>
            <w:tcW w:w="1846" w:type="dxa"/>
          </w:tcPr>
          <w:p w:rsidR="004A3594" w:rsidRDefault="004A3594" w:rsidP="004A3594">
            <w:r w:rsidRPr="00986215">
              <w:t xml:space="preserve">Insert A: </w:t>
            </w:r>
            <w:r>
              <w:t>G</w:t>
            </w:r>
            <w:r w:rsidRPr="00986215">
              <w:t>-3</w:t>
            </w:r>
          </w:p>
        </w:tc>
      </w:tr>
    </w:tbl>
    <w:p w:rsidR="004E1068" w:rsidRDefault="004E1068" w:rsidP="004E1068">
      <w:pPr>
        <w:pStyle w:val="Caption"/>
      </w:pPr>
      <w:r>
        <w:br w:type="textWrapping" w:clear="all"/>
        <w:t xml:space="preserve">Table </w:t>
      </w:r>
      <w:fldSimple w:instr=" SEQ Table \* ARABIC ">
        <w:r w:rsidR="00DE59B7">
          <w:rPr>
            <w:noProof/>
          </w:rPr>
          <w:t>19</w:t>
        </w:r>
      </w:fldSimple>
      <w:r w:rsidR="004A3594">
        <w:t xml:space="preserve"> ARINC</w:t>
      </w:r>
      <w:r>
        <w:t xml:space="preserve"> </w:t>
      </w:r>
      <w:r w:rsidR="004A3594">
        <w:t>In</w:t>
      </w:r>
      <w:r>
        <w:t>put Names</w:t>
      </w:r>
    </w:p>
    <w:p w:rsidR="004A3594" w:rsidRDefault="004A3594" w:rsidP="004A3594">
      <w:r>
        <w:t xml:space="preserve">The following logical names for </w:t>
      </w:r>
      <w:r w:rsidRPr="004E1068">
        <w:t xml:space="preserve">ARINC 429 </w:t>
      </w:r>
      <w:r w:rsidR="00F45D53">
        <w:t xml:space="preserve">output </w:t>
      </w:r>
      <w:r>
        <w:t>channels are used to specify the channels for a loop-back connection.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846"/>
        <w:gridCol w:w="1846"/>
        <w:gridCol w:w="1846"/>
        <w:gridCol w:w="1846"/>
      </w:tblGrid>
      <w:tr w:rsidR="004A3594" w:rsidRPr="007A28D6" w:rsidTr="00AA0AB7">
        <w:tc>
          <w:tcPr>
            <w:tcW w:w="1846" w:type="dxa"/>
            <w:shd w:val="clear" w:color="auto" w:fill="548DD4" w:themeFill="text2" w:themeFillTint="99"/>
            <w:vAlign w:val="center"/>
          </w:tcPr>
          <w:p w:rsidR="004A3594" w:rsidRPr="007A28D6" w:rsidRDefault="004A3594" w:rsidP="00AA0AB7">
            <w:pPr>
              <w:jc w:val="center"/>
              <w:rPr>
                <w:color w:val="FFFFFF"/>
              </w:rPr>
            </w:pPr>
            <w:r w:rsidRPr="007A28D6">
              <w:rPr>
                <w:color w:val="FFFFFF"/>
              </w:rPr>
              <w:t>Logical Name</w:t>
            </w:r>
          </w:p>
        </w:tc>
        <w:tc>
          <w:tcPr>
            <w:tcW w:w="1846" w:type="dxa"/>
            <w:shd w:val="clear" w:color="auto" w:fill="548DD4" w:themeFill="text2" w:themeFillTint="99"/>
            <w:vAlign w:val="center"/>
          </w:tcPr>
          <w:p w:rsidR="004A3594" w:rsidRPr="007A28D6" w:rsidRDefault="004A3594" w:rsidP="00AA0AB7">
            <w:pPr>
              <w:jc w:val="center"/>
              <w:rPr>
                <w:color w:val="FFFFFF"/>
              </w:rPr>
            </w:pPr>
            <w:r w:rsidRPr="007A28D6">
              <w:rPr>
                <w:color w:val="FFFFFF"/>
              </w:rPr>
              <w:t>Positive</w:t>
            </w:r>
            <w:r>
              <w:rPr>
                <w:color w:val="FFFFFF"/>
              </w:rPr>
              <w:t xml:space="preserve"> Pin</w:t>
            </w:r>
          </w:p>
        </w:tc>
        <w:tc>
          <w:tcPr>
            <w:tcW w:w="1846" w:type="dxa"/>
            <w:shd w:val="clear" w:color="auto" w:fill="548DD4" w:themeFill="text2" w:themeFillTint="99"/>
            <w:vAlign w:val="center"/>
          </w:tcPr>
          <w:p w:rsidR="004A3594" w:rsidRPr="007A28D6" w:rsidRDefault="004A3594" w:rsidP="00AA0AB7">
            <w:pPr>
              <w:tabs>
                <w:tab w:val="left" w:pos="990"/>
              </w:tabs>
              <w:jc w:val="center"/>
              <w:rPr>
                <w:color w:val="FFFFFF"/>
              </w:rPr>
            </w:pPr>
            <w:r w:rsidRPr="007A28D6">
              <w:rPr>
                <w:color w:val="FFFFFF"/>
              </w:rPr>
              <w:t>Negative</w:t>
            </w:r>
            <w:r>
              <w:rPr>
                <w:color w:val="FFFFFF"/>
              </w:rPr>
              <w:t xml:space="preserve"> Pin</w:t>
            </w:r>
          </w:p>
        </w:tc>
        <w:tc>
          <w:tcPr>
            <w:tcW w:w="1846" w:type="dxa"/>
            <w:shd w:val="clear" w:color="auto" w:fill="548DD4" w:themeFill="text2" w:themeFillTint="99"/>
            <w:vAlign w:val="center"/>
          </w:tcPr>
          <w:p w:rsidR="004A3594" w:rsidRPr="007A28D6" w:rsidRDefault="004A3594" w:rsidP="00AA0AB7">
            <w:pPr>
              <w:tabs>
                <w:tab w:val="left" w:pos="990"/>
              </w:tabs>
              <w:jc w:val="center"/>
              <w:rPr>
                <w:color w:val="FFFFFF"/>
              </w:rPr>
            </w:pPr>
            <w:r>
              <w:rPr>
                <w:color w:val="FFFFFF"/>
              </w:rPr>
              <w:t>Shield Pin</w:t>
            </w:r>
          </w:p>
        </w:tc>
      </w:tr>
      <w:tr w:rsidR="004A3594" w:rsidTr="00AA0AB7">
        <w:tc>
          <w:tcPr>
            <w:tcW w:w="1846" w:type="dxa"/>
          </w:tcPr>
          <w:p w:rsidR="004A3594" w:rsidRPr="007A28D6" w:rsidRDefault="004A3594" w:rsidP="004A3594">
            <w:r>
              <w:t>ARINC_429_TX1</w:t>
            </w:r>
          </w:p>
        </w:tc>
        <w:tc>
          <w:tcPr>
            <w:tcW w:w="1846" w:type="dxa"/>
          </w:tcPr>
          <w:p w:rsidR="004A3594" w:rsidRDefault="004A3594" w:rsidP="004A3594">
            <w:r>
              <w:t>Insert C: Pin 16</w:t>
            </w:r>
          </w:p>
        </w:tc>
        <w:tc>
          <w:tcPr>
            <w:tcW w:w="1846" w:type="dxa"/>
          </w:tcPr>
          <w:p w:rsidR="004A3594" w:rsidRDefault="004A3594" w:rsidP="004A3594">
            <w:r>
              <w:t>Insert C</w:t>
            </w:r>
            <w:r w:rsidRPr="00E222A4">
              <w:t xml:space="preserve">: Pin </w:t>
            </w:r>
            <w:r>
              <w:t>11</w:t>
            </w:r>
          </w:p>
        </w:tc>
        <w:tc>
          <w:tcPr>
            <w:tcW w:w="1846" w:type="dxa"/>
          </w:tcPr>
          <w:p w:rsidR="004A3594" w:rsidRDefault="004A3594" w:rsidP="004A3594">
            <w:r>
              <w:t>Insert C</w:t>
            </w:r>
            <w:r w:rsidRPr="00E222A4">
              <w:t xml:space="preserve">: Pin </w:t>
            </w:r>
            <w:r>
              <w:t>18</w:t>
            </w:r>
          </w:p>
        </w:tc>
      </w:tr>
      <w:tr w:rsidR="004A3594" w:rsidTr="00AA0AB7">
        <w:tc>
          <w:tcPr>
            <w:tcW w:w="1846" w:type="dxa"/>
          </w:tcPr>
          <w:p w:rsidR="004A3594" w:rsidRDefault="004A3594" w:rsidP="004A3594">
            <w:r w:rsidRPr="00E564F8">
              <w:t>ARINC_429_</w:t>
            </w:r>
            <w:r>
              <w:t>T</w:t>
            </w:r>
            <w:r w:rsidRPr="00E564F8">
              <w:t>X</w:t>
            </w:r>
            <w:r>
              <w:t>2</w:t>
            </w:r>
          </w:p>
        </w:tc>
        <w:tc>
          <w:tcPr>
            <w:tcW w:w="1846" w:type="dxa"/>
          </w:tcPr>
          <w:p w:rsidR="004A3594" w:rsidRDefault="004A3594" w:rsidP="00AA0AB7">
            <w:r>
              <w:t>Insert C</w:t>
            </w:r>
            <w:r w:rsidRPr="007C0E77">
              <w:t xml:space="preserve">: Pin </w:t>
            </w:r>
            <w:r>
              <w:t>19</w:t>
            </w:r>
          </w:p>
        </w:tc>
        <w:tc>
          <w:tcPr>
            <w:tcW w:w="1846" w:type="dxa"/>
          </w:tcPr>
          <w:p w:rsidR="004A3594" w:rsidRDefault="004A3594" w:rsidP="004A3594">
            <w:r>
              <w:t>Insert C</w:t>
            </w:r>
            <w:r w:rsidRPr="00E222A4">
              <w:t xml:space="preserve">: Pin </w:t>
            </w:r>
            <w:r>
              <w:t>20</w:t>
            </w:r>
          </w:p>
        </w:tc>
        <w:tc>
          <w:tcPr>
            <w:tcW w:w="1846" w:type="dxa"/>
          </w:tcPr>
          <w:p w:rsidR="004A3594" w:rsidRDefault="004A3594" w:rsidP="004A3594">
            <w:r>
              <w:t>Insert C</w:t>
            </w:r>
            <w:r w:rsidRPr="00E222A4">
              <w:t xml:space="preserve">: Pin </w:t>
            </w:r>
            <w:r>
              <w:t>21</w:t>
            </w:r>
          </w:p>
        </w:tc>
      </w:tr>
      <w:tr w:rsidR="004A3594" w:rsidTr="00AA0AB7">
        <w:tc>
          <w:tcPr>
            <w:tcW w:w="1846" w:type="dxa"/>
          </w:tcPr>
          <w:p w:rsidR="004A3594" w:rsidRDefault="004A3594" w:rsidP="004A3594">
            <w:r w:rsidRPr="00E564F8">
              <w:t>ARINC_429_</w:t>
            </w:r>
            <w:r>
              <w:t>T</w:t>
            </w:r>
            <w:r w:rsidRPr="00E564F8">
              <w:t>X</w:t>
            </w:r>
            <w:r>
              <w:t>3</w:t>
            </w:r>
          </w:p>
        </w:tc>
        <w:tc>
          <w:tcPr>
            <w:tcW w:w="1846" w:type="dxa"/>
          </w:tcPr>
          <w:p w:rsidR="004A3594" w:rsidRPr="003031D4" w:rsidRDefault="004A3594" w:rsidP="004A3594">
            <w:r w:rsidRPr="003031D4">
              <w:t xml:space="preserve">Insert A: </w:t>
            </w:r>
            <w:r>
              <w:t>J</w:t>
            </w:r>
            <w:r w:rsidRPr="003031D4">
              <w:t>-</w:t>
            </w:r>
            <w:r>
              <w:t>15</w:t>
            </w:r>
          </w:p>
        </w:tc>
        <w:tc>
          <w:tcPr>
            <w:tcW w:w="1846" w:type="dxa"/>
          </w:tcPr>
          <w:p w:rsidR="004A3594" w:rsidRPr="003031D4" w:rsidRDefault="004A3594" w:rsidP="004A3594">
            <w:r w:rsidRPr="003031D4">
              <w:t xml:space="preserve">Insert A: </w:t>
            </w:r>
            <w:r>
              <w:t>K</w:t>
            </w:r>
            <w:r w:rsidRPr="003031D4">
              <w:t>-</w:t>
            </w:r>
            <w:r>
              <w:t>15</w:t>
            </w:r>
          </w:p>
        </w:tc>
        <w:tc>
          <w:tcPr>
            <w:tcW w:w="1846" w:type="dxa"/>
          </w:tcPr>
          <w:p w:rsidR="004A3594" w:rsidRPr="003031D4" w:rsidRDefault="004A3594" w:rsidP="004A3594">
            <w:r w:rsidRPr="003031D4">
              <w:t xml:space="preserve">Insert A: </w:t>
            </w:r>
            <w:r>
              <w:t>L</w:t>
            </w:r>
            <w:r w:rsidRPr="003031D4">
              <w:t>-</w:t>
            </w:r>
            <w:r>
              <w:t>15</w:t>
            </w:r>
          </w:p>
        </w:tc>
      </w:tr>
      <w:tr w:rsidR="00F45D53" w:rsidTr="00AA0AB7">
        <w:tc>
          <w:tcPr>
            <w:tcW w:w="1846" w:type="dxa"/>
          </w:tcPr>
          <w:p w:rsidR="00F45D53" w:rsidRDefault="00F45D53" w:rsidP="004A3594">
            <w:r w:rsidRPr="00E564F8">
              <w:t>ARINC_429_</w:t>
            </w:r>
            <w:r>
              <w:t>T</w:t>
            </w:r>
            <w:r w:rsidRPr="00E564F8">
              <w:t>X</w:t>
            </w:r>
            <w:r>
              <w:t>4</w:t>
            </w:r>
          </w:p>
        </w:tc>
        <w:tc>
          <w:tcPr>
            <w:tcW w:w="1846" w:type="dxa"/>
          </w:tcPr>
          <w:p w:rsidR="00F45D53" w:rsidRPr="00CF1858" w:rsidRDefault="00F45D53" w:rsidP="00F45D53">
            <w:r w:rsidRPr="00CF1858">
              <w:t>Insert A: J-1</w:t>
            </w:r>
            <w:r>
              <w:t>2</w:t>
            </w:r>
          </w:p>
        </w:tc>
        <w:tc>
          <w:tcPr>
            <w:tcW w:w="1846" w:type="dxa"/>
          </w:tcPr>
          <w:p w:rsidR="00F45D53" w:rsidRPr="00CF1858" w:rsidRDefault="00F45D53" w:rsidP="00F45D53">
            <w:r w:rsidRPr="00CF1858">
              <w:t>Insert A: K-1</w:t>
            </w:r>
            <w:r>
              <w:t>2</w:t>
            </w:r>
          </w:p>
        </w:tc>
        <w:tc>
          <w:tcPr>
            <w:tcW w:w="1846" w:type="dxa"/>
          </w:tcPr>
          <w:p w:rsidR="00F45D53" w:rsidRDefault="00F45D53" w:rsidP="00F45D53">
            <w:r w:rsidRPr="00CF1858">
              <w:t>Insert A: L-1</w:t>
            </w:r>
            <w:r>
              <w:t>2</w:t>
            </w:r>
          </w:p>
        </w:tc>
      </w:tr>
    </w:tbl>
    <w:p w:rsidR="004A3594" w:rsidRDefault="00CA70BB" w:rsidP="004A3594">
      <w:pPr>
        <w:pStyle w:val="Caption"/>
      </w:pPr>
      <w:r>
        <w:t>`</w:t>
      </w:r>
      <w:r w:rsidR="004A3594">
        <w:br w:type="textWrapping" w:clear="all"/>
        <w:t xml:space="preserve">Table </w:t>
      </w:r>
      <w:fldSimple w:instr=" SEQ Table \* ARABIC ">
        <w:r w:rsidR="00DE59B7">
          <w:rPr>
            <w:noProof/>
          </w:rPr>
          <w:t>20</w:t>
        </w:r>
      </w:fldSimple>
      <w:r w:rsidR="004A3594">
        <w:t xml:space="preserve"> ARINC Output Names</w:t>
      </w:r>
    </w:p>
    <w:p w:rsidR="00D919BC" w:rsidRDefault="00D919BC" w:rsidP="007A2D9C">
      <w:pPr>
        <w:pStyle w:val="Heading3"/>
      </w:pPr>
      <w:bookmarkStart w:id="13" w:name="_Toc449505725"/>
      <w:r>
        <w:lastRenderedPageBreak/>
        <w:t>ARINC 485</w:t>
      </w:r>
      <w:bookmarkEnd w:id="13"/>
    </w:p>
    <w:p w:rsidR="007A2D9C" w:rsidRPr="00707290" w:rsidRDefault="007A2D9C" w:rsidP="007A2D9C">
      <w:r w:rsidRPr="00707290">
        <w:t>The purpose of the ARINC</w:t>
      </w:r>
      <w:r w:rsidR="00A36E51">
        <w:t xml:space="preserve"> </w:t>
      </w:r>
      <w:r>
        <w:t>485</w:t>
      </w:r>
      <w:r w:rsidRPr="00707290">
        <w:t xml:space="preserve"> </w:t>
      </w:r>
      <w:r w:rsidR="00506E04">
        <w:t>Application</w:t>
      </w:r>
      <w:r w:rsidRPr="00707290">
        <w:t xml:space="preserve"> is to simulate loading of the ARINC</w:t>
      </w:r>
      <w:r w:rsidR="00291990">
        <w:t xml:space="preserve"> </w:t>
      </w:r>
      <w:r w:rsidRPr="00707290">
        <w:t xml:space="preserve"> </w:t>
      </w:r>
      <w:r>
        <w:t>485</w:t>
      </w:r>
      <w:r w:rsidRPr="00707290">
        <w:t xml:space="preserve"> bus components and detect failures thereof. The test strategy is to </w:t>
      </w:r>
      <w:r w:rsidR="00E46B24">
        <w:t xml:space="preserve">periodically </w:t>
      </w:r>
      <w:r>
        <w:t xml:space="preserve">initiate a </w:t>
      </w:r>
      <w:r w:rsidRPr="007A2D9C">
        <w:t>Status_Request</w:t>
      </w:r>
      <w:r>
        <w:t>/</w:t>
      </w:r>
      <w:r w:rsidRPr="007A2D9C">
        <w:rPr>
          <w:rFonts w:ascii="Arial" w:hAnsi="Arial" w:cs="Arial"/>
          <w:color w:val="000000"/>
          <w:sz w:val="20"/>
          <w:szCs w:val="20"/>
          <w:shd w:val="clear" w:color="auto" w:fill="FFFFFF"/>
        </w:rPr>
        <w:t xml:space="preserve"> </w:t>
      </w:r>
      <w:r w:rsidRPr="007A2D9C">
        <w:t>Idle</w:t>
      </w:r>
      <w:r>
        <w:rPr>
          <w:rStyle w:val="apple-converted-space"/>
          <w:rFonts w:ascii="Arial" w:hAnsi="Arial" w:cs="Arial"/>
          <w:color w:val="000000"/>
          <w:sz w:val="20"/>
          <w:szCs w:val="20"/>
          <w:shd w:val="clear" w:color="auto" w:fill="FFFFFF"/>
        </w:rPr>
        <w:t> transaction</w:t>
      </w:r>
      <w:r w:rsidRPr="00707290">
        <w:t xml:space="preserve"> </w:t>
      </w:r>
      <w:r w:rsidR="00E46B24">
        <w:t xml:space="preserve">between the Master </w:t>
      </w:r>
      <w:r>
        <w:t xml:space="preserve">channel and each Slave channel </w:t>
      </w:r>
      <w:r w:rsidRPr="00707290">
        <w:t xml:space="preserve">in </w:t>
      </w:r>
      <w:r w:rsidR="00A36E51">
        <w:t>turn</w:t>
      </w:r>
      <w:r w:rsidRPr="00707290">
        <w:t xml:space="preserve"> to load and verify both the transmitter and receiver circuits</w:t>
      </w:r>
      <w:r>
        <w:t xml:space="preserve"> of </w:t>
      </w:r>
      <w:r w:rsidR="00A36E51">
        <w:t>each channel</w:t>
      </w:r>
      <w:r w:rsidRPr="00707290">
        <w:t>.</w:t>
      </w:r>
      <w:r>
        <w:t xml:space="preserve"> </w:t>
      </w:r>
    </w:p>
    <w:p w:rsidR="007A2D9C" w:rsidRPr="004A209D" w:rsidRDefault="007A2D9C" w:rsidP="007A2D9C">
      <w:pPr>
        <w:pStyle w:val="Heading4"/>
        <w:numPr>
          <w:ilvl w:val="3"/>
          <w:numId w:val="15"/>
        </w:numPr>
      </w:pPr>
      <w:r>
        <w:t xml:space="preserve">ARINC </w:t>
      </w:r>
      <w:r w:rsidRPr="007A2D9C">
        <w:t>485</w:t>
      </w:r>
      <w:r>
        <w:t xml:space="preserve"> </w:t>
      </w:r>
      <w:r w:rsidRPr="004A209D">
        <w:t xml:space="preserve">Request </w:t>
      </w:r>
    </w:p>
    <w:p w:rsidR="007A2D9C" w:rsidRDefault="007A2D9C" w:rsidP="007A2D9C">
      <w:r>
        <w:t xml:space="preserve">The </w:t>
      </w:r>
      <w:r w:rsidRPr="00707290">
        <w:t xml:space="preserve">ARINC </w:t>
      </w:r>
      <w:r w:rsidR="00665703" w:rsidRPr="00665703">
        <w:t xml:space="preserve">485 </w:t>
      </w:r>
      <w:r>
        <w:t xml:space="preserve">Request Message is sent by the TE to </w:t>
      </w:r>
      <w:r w:rsidR="00006AE6">
        <w:t>start or stop the loopback application</w:t>
      </w:r>
      <w:r w:rsidR="00665703">
        <w:t xml:space="preserve"> and to request the current transaction send and receive counts</w:t>
      </w:r>
      <w:r>
        <w:t xml:space="preserve">.  </w:t>
      </w:r>
      <w:r w:rsidR="0004292D">
        <w:t>When t</w:t>
      </w:r>
      <w:r>
        <w:t xml:space="preserve">he MPS will </w:t>
      </w:r>
      <w:r w:rsidR="0004292D">
        <w:t xml:space="preserve">periodically </w:t>
      </w:r>
      <w:r>
        <w:t xml:space="preserve">transmit a </w:t>
      </w:r>
      <w:r w:rsidR="0004292D" w:rsidRPr="0004292D">
        <w:t xml:space="preserve">Status_Request </w:t>
      </w:r>
      <w:r w:rsidR="0004292D">
        <w:t xml:space="preserve">message addressed to </w:t>
      </w:r>
      <w:r w:rsidR="00AD2CE0">
        <w:t>each</w:t>
      </w:r>
      <w:r w:rsidR="0004292D">
        <w:t xml:space="preserve"> Slave node </w:t>
      </w:r>
      <w:r>
        <w:t xml:space="preserve">and </w:t>
      </w:r>
      <w:r w:rsidR="0004292D">
        <w:t>the Slave node will respond with an Idle message</w:t>
      </w:r>
      <w:r w:rsidR="002519FB">
        <w:t>.</w:t>
      </w:r>
    </w:p>
    <w:p w:rsidR="007A2D9C" w:rsidRPr="00755E11" w:rsidRDefault="007A2D9C" w:rsidP="007A2D9C">
      <w:pPr>
        <w:pStyle w:val="rststyle-codeblock"/>
        <w:framePr w:wrap="auto" w:vAnchor="margin" w:yAlign="inline"/>
        <w:pBdr>
          <w:top w:val="single" w:sz="2" w:space="0" w:color="000000"/>
        </w:pBdr>
      </w:pPr>
      <w:r w:rsidRPr="00755E11">
        <w:t xml:space="preserve">message </w:t>
      </w:r>
      <w:r>
        <w:t>ARINC</w:t>
      </w:r>
      <w:r w:rsidRPr="007A2D9C">
        <w:t>485</w:t>
      </w:r>
      <w:r w:rsidRPr="00755E11">
        <w:t>Request {</w:t>
      </w:r>
    </w:p>
    <w:p w:rsidR="00006AE6" w:rsidRPr="00006AE6" w:rsidRDefault="00006AE6" w:rsidP="00006AE6">
      <w:pPr>
        <w:pStyle w:val="rststyle-codeblock"/>
        <w:framePr w:wrap="auto" w:vAnchor="margin" w:yAlign="inline"/>
        <w:pBdr>
          <w:top w:val="single" w:sz="2" w:space="0" w:color="000000"/>
        </w:pBdr>
      </w:pPr>
      <w:r w:rsidRPr="00006AE6">
        <w:tab/>
        <w:t>enum RequestTypeT {</w:t>
      </w:r>
      <w:r w:rsidRPr="00006AE6">
        <w:br/>
      </w:r>
      <w:r w:rsidRPr="00006AE6">
        <w:tab/>
      </w:r>
      <w:r w:rsidRPr="00006AE6">
        <w:tab/>
        <w:t>STOP</w:t>
      </w:r>
      <w:r w:rsidRPr="00006AE6">
        <w:tab/>
      </w:r>
      <w:r w:rsidRPr="00006AE6">
        <w:tab/>
        <w:t>= 0;</w:t>
      </w:r>
      <w:r w:rsidRPr="00006AE6">
        <w:br/>
      </w:r>
      <w:r w:rsidRPr="00006AE6">
        <w:tab/>
      </w:r>
      <w:r w:rsidRPr="00006AE6">
        <w:tab/>
        <w:t>RUN</w:t>
      </w:r>
      <w:r w:rsidRPr="00006AE6">
        <w:tab/>
      </w:r>
      <w:r w:rsidRPr="00006AE6">
        <w:tab/>
        <w:t>= 1;</w:t>
      </w:r>
      <w:r w:rsidRPr="00006AE6">
        <w:br/>
      </w:r>
      <w:r w:rsidRPr="00006AE6">
        <w:tab/>
      </w:r>
      <w:r w:rsidRPr="00006AE6">
        <w:tab/>
        <w:t>REPORT</w:t>
      </w:r>
      <w:r w:rsidRPr="00006AE6">
        <w:tab/>
        <w:t>= 2;</w:t>
      </w:r>
      <w:r w:rsidRPr="00006AE6">
        <w:rPr>
          <w:b/>
        </w:rPr>
        <w:br/>
      </w:r>
      <w:r w:rsidRPr="00006AE6">
        <w:tab/>
        <w:t>}</w:t>
      </w:r>
    </w:p>
    <w:p w:rsidR="00006AE6" w:rsidRPr="00006AE6" w:rsidRDefault="00006AE6" w:rsidP="00006AE6">
      <w:pPr>
        <w:pStyle w:val="rststyle-codeblock"/>
        <w:framePr w:wrap="auto" w:vAnchor="margin" w:yAlign="inline"/>
        <w:pBdr>
          <w:top w:val="single" w:sz="2" w:space="0" w:color="000000"/>
        </w:pBdr>
      </w:pPr>
      <w:r w:rsidRPr="00006AE6">
        <w:tab/>
        <w:t>required RequestTypeT requestType = 1;</w:t>
      </w:r>
    </w:p>
    <w:p w:rsidR="007A2D9C" w:rsidRPr="009E43E6" w:rsidRDefault="007A2D9C" w:rsidP="007A2D9C">
      <w:pPr>
        <w:pStyle w:val="rststyle-codeblock"/>
        <w:framePr w:wrap="auto" w:vAnchor="margin" w:yAlign="inline"/>
        <w:pBdr>
          <w:top w:val="single" w:sz="2" w:space="0" w:color="000000"/>
        </w:pBdr>
      </w:pPr>
      <w:r w:rsidRPr="00755E11">
        <w:t>}</w:t>
      </w:r>
    </w:p>
    <w:p w:rsidR="007A2D9C" w:rsidRPr="00755E11" w:rsidRDefault="007A2D9C" w:rsidP="007A2D9C">
      <w:pPr>
        <w:rPr>
          <w:rFonts w:eastAsia="Nimbus Mono L"/>
        </w:rPr>
      </w:pPr>
    </w:p>
    <w:tbl>
      <w:tblPr>
        <w:tblStyle w:val="LightList-Accent1"/>
        <w:tblW w:w="9546" w:type="dxa"/>
        <w:jc w:val="center"/>
        <w:tblInd w:w="-30" w:type="dxa"/>
        <w:tblLook w:val="04A0" w:firstRow="1" w:lastRow="0" w:firstColumn="1" w:lastColumn="0" w:noHBand="0" w:noVBand="1"/>
      </w:tblPr>
      <w:tblGrid>
        <w:gridCol w:w="30"/>
        <w:gridCol w:w="3635"/>
        <w:gridCol w:w="5881"/>
      </w:tblGrid>
      <w:tr w:rsidR="007A2D9C" w:rsidRPr="00755E11" w:rsidTr="00AD2CE0">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65" w:type="dxa"/>
            <w:gridSpan w:val="2"/>
          </w:tcPr>
          <w:p w:rsidR="007A2D9C" w:rsidRPr="00755E11" w:rsidRDefault="007A2D9C" w:rsidP="007A2D9C">
            <w:pPr>
              <w:spacing w:before="0" w:after="0" w:line="240" w:lineRule="auto"/>
            </w:pPr>
            <w:r w:rsidRPr="00755E11">
              <w:t>Name</w:t>
            </w:r>
          </w:p>
        </w:tc>
        <w:tc>
          <w:tcPr>
            <w:tcW w:w="5881" w:type="dxa"/>
          </w:tcPr>
          <w:p w:rsidR="007A2D9C" w:rsidRPr="00755E11" w:rsidRDefault="007A2D9C" w:rsidP="007A2D9C">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D2CE0" w:rsidRPr="00755E11"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rsidR="00AD2CE0" w:rsidRPr="0067754B" w:rsidRDefault="00AD2CE0" w:rsidP="000B228E">
            <w:r w:rsidRPr="0067754B">
              <w:t>STOP</w:t>
            </w:r>
          </w:p>
        </w:tc>
        <w:tc>
          <w:tcPr>
            <w:tcW w:w="5881" w:type="dxa"/>
          </w:tcPr>
          <w:p w:rsidR="00AD2CE0" w:rsidRPr="0067754B" w:rsidRDefault="00AD2CE0"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AD2CE0" w:rsidRPr="00755E11" w:rsidTr="00AD2CE0">
        <w:tblPrEx>
          <w:jc w:val="left"/>
        </w:tblPrEx>
        <w:trPr>
          <w:gridBefore w:val="1"/>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tcPr>
          <w:p w:rsidR="00AD2CE0" w:rsidRPr="0067754B" w:rsidRDefault="00AD2CE0" w:rsidP="000B228E">
            <w:r w:rsidRPr="0067754B">
              <w:t>RUN</w:t>
            </w:r>
          </w:p>
        </w:tc>
        <w:tc>
          <w:tcPr>
            <w:tcW w:w="5881" w:type="dxa"/>
          </w:tcPr>
          <w:p w:rsidR="00AD2CE0" w:rsidRPr="0067754B" w:rsidRDefault="00AD2CE0"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AD2CE0" w:rsidRPr="00755E11" w:rsidTr="00AD2CE0">
        <w:tblPrEx>
          <w:jc w:val="left"/>
        </w:tblPrEx>
        <w:trPr>
          <w:gridBefore w:val="1"/>
          <w:cnfStyle w:val="000000100000" w:firstRow="0" w:lastRow="0" w:firstColumn="0" w:lastColumn="0" w:oddVBand="0" w:evenVBand="0" w:oddHBand="1" w:evenHBand="0" w:firstRowFirstColumn="0" w:firstRowLastColumn="0" w:lastRowFirstColumn="0" w:lastRowLastColumn="0"/>
          <w:wBefore w:w="30" w:type="dxa"/>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rsidR="00AD2CE0" w:rsidRPr="00755E11" w:rsidRDefault="00AD2CE0" w:rsidP="00AD2CE0">
            <w:pPr>
              <w:spacing w:before="0" w:after="0" w:line="240" w:lineRule="auto"/>
            </w:pPr>
            <w:r>
              <w:t>REPORT</w:t>
            </w:r>
          </w:p>
        </w:tc>
        <w:tc>
          <w:tcPr>
            <w:tcW w:w="5881" w:type="dxa"/>
            <w:vAlign w:val="center"/>
          </w:tcPr>
          <w:p w:rsidR="00AD2CE0" w:rsidRPr="00755E11" w:rsidRDefault="00AD2CE0" w:rsidP="00AD2CE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bl>
    <w:p w:rsidR="007A2D9C" w:rsidRDefault="007A2D9C" w:rsidP="007A2D9C">
      <w:pPr>
        <w:pStyle w:val="Caption"/>
      </w:pPr>
      <w:r w:rsidRPr="009141E6">
        <w:t xml:space="preserve">Table </w:t>
      </w:r>
      <w:fldSimple w:instr=" SEQ Table \* ARABIC ">
        <w:r w:rsidR="00DE59B7">
          <w:rPr>
            <w:noProof/>
          </w:rPr>
          <w:t>21</w:t>
        </w:r>
      </w:fldSimple>
      <w:r w:rsidRPr="009141E6">
        <w:t xml:space="preserve"> </w:t>
      </w:r>
      <w:r w:rsidR="0004292D" w:rsidRPr="0004292D">
        <w:t>ARINC485Request</w:t>
      </w:r>
      <w:r w:rsidRPr="00036565">
        <w:t xml:space="preserve"> </w:t>
      </w:r>
      <w:r>
        <w:t>M</w:t>
      </w:r>
      <w:r w:rsidRPr="009141E6">
        <w:t xml:space="preserve">essage </w:t>
      </w:r>
    </w:p>
    <w:p w:rsidR="007A2D9C" w:rsidRPr="00855567" w:rsidRDefault="00A36E51" w:rsidP="00A36E51">
      <w:pPr>
        <w:pStyle w:val="Heading4"/>
      </w:pPr>
      <w:r w:rsidRPr="00A36E51">
        <w:lastRenderedPageBreak/>
        <w:t xml:space="preserve">ARINC 485 </w:t>
      </w:r>
      <w:r w:rsidR="007A2D9C" w:rsidRPr="004A209D">
        <w:t>Response</w:t>
      </w:r>
    </w:p>
    <w:p w:rsidR="007A2D9C" w:rsidRDefault="007A2D9C" w:rsidP="007A2D9C">
      <w:pPr>
        <w:keepNext/>
      </w:pPr>
      <w:r>
        <w:t xml:space="preserve">The </w:t>
      </w:r>
      <w:r w:rsidR="003824C1" w:rsidRPr="003824C1">
        <w:t xml:space="preserve">ARINC 485 </w:t>
      </w:r>
      <w:r w:rsidRPr="00EA2D36">
        <w:t xml:space="preserve">Response </w:t>
      </w:r>
      <w:r>
        <w:t xml:space="preserve">Message is sent by the MPS to acknowledge a connection request </w:t>
      </w:r>
      <w:r w:rsidR="00A36E51">
        <w:t>and</w:t>
      </w:r>
      <w:r>
        <w:t xml:space="preserve"> report </w:t>
      </w:r>
      <w:r w:rsidR="00A36E51">
        <w:t>the</w:t>
      </w:r>
      <w:r>
        <w:t xml:space="preserve"> connection </w:t>
      </w:r>
      <w:r w:rsidR="00A36E51">
        <w:t>statistics</w:t>
      </w:r>
      <w:r>
        <w:t>.</w:t>
      </w:r>
      <w:r w:rsidR="00456D06">
        <w:t xml:space="preserve"> The response message contains one Loopback Stats message for each slave port. </w:t>
      </w:r>
    </w:p>
    <w:p w:rsidR="00D83627" w:rsidRDefault="007A2D9C" w:rsidP="007A2D9C">
      <w:pPr>
        <w:pStyle w:val="rststyle-codeblock"/>
        <w:framePr w:wrap="around"/>
      </w:pPr>
      <w:r w:rsidRPr="007526A8">
        <w:t xml:space="preserve">message </w:t>
      </w:r>
      <w:r w:rsidR="00665703" w:rsidRPr="00665703">
        <w:t>ARINC485</w:t>
      </w:r>
      <w:r w:rsidRPr="007526A8">
        <w:t>Response {</w:t>
      </w:r>
    </w:p>
    <w:p w:rsidR="009D678E" w:rsidRDefault="009D678E" w:rsidP="009D678E">
      <w:pPr>
        <w:pStyle w:val="rststyle-codeblock"/>
        <w:framePr w:wrap="around"/>
        <w:ind w:firstLine="720"/>
      </w:pPr>
      <w:r>
        <w:t xml:space="preserve">enum </w:t>
      </w:r>
      <w:r w:rsidR="00506E04">
        <w:t>AppStateT</w:t>
      </w:r>
      <w:r>
        <w:t xml:space="preserve"> {</w:t>
      </w:r>
    </w:p>
    <w:p w:rsidR="009D678E" w:rsidRDefault="009D678E" w:rsidP="009D678E">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5B43B9" w:rsidRDefault="005B43B9" w:rsidP="009D678E">
      <w:pPr>
        <w:pStyle w:val="rststyle-codeblock"/>
        <w:framePr w:wrap="around"/>
        <w:ind w:firstLine="720"/>
      </w:pPr>
      <w:r>
        <w:t>message LoopbackStats {</w:t>
      </w:r>
    </w:p>
    <w:p w:rsidR="005B43B9" w:rsidRDefault="005B43B9" w:rsidP="009D678E">
      <w:pPr>
        <w:pStyle w:val="rststyle-codeblock"/>
        <w:framePr w:wrap="around"/>
        <w:ind w:firstLine="720"/>
      </w:pPr>
      <w:r>
        <w:tab/>
        <w:t>required</w:t>
      </w:r>
      <w:r w:rsidRPr="005B43B9">
        <w:t xml:space="preserve"> </w:t>
      </w:r>
      <w:r w:rsidRPr="009D678E">
        <w:t xml:space="preserve">string channel  </w:t>
      </w:r>
      <w:r>
        <w:tab/>
      </w:r>
      <w:r w:rsidRPr="009D678E">
        <w:t xml:space="preserve">= </w:t>
      </w:r>
      <w:r>
        <w:t>1</w:t>
      </w:r>
      <w:r w:rsidRPr="009D678E">
        <w:t>;</w:t>
      </w:r>
    </w:p>
    <w:p w:rsidR="00593D3D" w:rsidRDefault="00593D3D" w:rsidP="00593D3D">
      <w:pPr>
        <w:pStyle w:val="rststyle-codeblock"/>
        <w:framePr w:wrap="around"/>
        <w:ind w:firstLine="720"/>
      </w:pPr>
      <w:r>
        <w:tab/>
        <w:t>required uint32 missed</w:t>
      </w:r>
      <w:r>
        <w:tab/>
      </w:r>
      <w:r>
        <w:tab/>
        <w:t>= 2;</w:t>
      </w:r>
    </w:p>
    <w:p w:rsidR="00593D3D" w:rsidRDefault="00593D3D" w:rsidP="00593D3D">
      <w:pPr>
        <w:pStyle w:val="rststyle-codeblock"/>
        <w:framePr w:wrap="around"/>
        <w:ind w:firstLine="720"/>
      </w:pPr>
      <w:r>
        <w:tab/>
        <w:t>required uint32 received</w:t>
      </w:r>
      <w:r>
        <w:tab/>
        <w:t>= 3;</w:t>
      </w:r>
    </w:p>
    <w:p w:rsidR="005B43B9" w:rsidRDefault="005B43B9" w:rsidP="009D678E">
      <w:pPr>
        <w:pStyle w:val="rststyle-codeblock"/>
        <w:framePr w:wrap="around"/>
        <w:ind w:firstLine="720"/>
      </w:pPr>
      <w:r>
        <w:t xml:space="preserve">}  </w:t>
      </w:r>
    </w:p>
    <w:p w:rsidR="009D678E" w:rsidRDefault="009D678E" w:rsidP="009D678E">
      <w:pPr>
        <w:pStyle w:val="rststyle-codeblock"/>
        <w:framePr w:wrap="around"/>
        <w:ind w:firstLine="720"/>
      </w:pPr>
      <w:r>
        <w:t xml:space="preserve">required </w:t>
      </w:r>
      <w:r w:rsidR="00506E04">
        <w:t>AppStateT</w:t>
      </w:r>
      <w:r w:rsidRPr="009E4AFA">
        <w:t xml:space="preserve"> </w:t>
      </w:r>
      <w:r>
        <w:t xml:space="preserve">state </w:t>
      </w:r>
      <w:r w:rsidR="00C95257">
        <w:tab/>
      </w:r>
      <w:r w:rsidR="00C95257">
        <w:tab/>
      </w:r>
      <w:r>
        <w:t>= 1;</w:t>
      </w:r>
    </w:p>
    <w:p w:rsidR="009D678E" w:rsidRDefault="009D678E" w:rsidP="009D678E">
      <w:pPr>
        <w:pStyle w:val="rststyle-codeblock"/>
        <w:framePr w:wrap="around"/>
      </w:pPr>
      <w:r w:rsidRPr="009D678E">
        <w:tab/>
      </w:r>
      <w:r w:rsidR="005B43B9">
        <w:t>repeated</w:t>
      </w:r>
      <w:r w:rsidRPr="009D678E">
        <w:t xml:space="preserve"> </w:t>
      </w:r>
      <w:r w:rsidR="005B43B9" w:rsidRPr="005B43B9">
        <w:t>LoopbackStats</w:t>
      </w:r>
      <w:r w:rsidR="005B43B9">
        <w:t xml:space="preserve"> </w:t>
      </w:r>
      <w:r w:rsidR="00C95257">
        <w:t xml:space="preserve">statistics </w:t>
      </w:r>
      <w:r w:rsidR="00C95257">
        <w:tab/>
        <w:t>= 2;</w:t>
      </w:r>
    </w:p>
    <w:p w:rsidR="007A2D9C" w:rsidRPr="009D678E" w:rsidRDefault="007A2D9C" w:rsidP="009D678E">
      <w:pPr>
        <w:pStyle w:val="rststyle-codeblock"/>
        <w:framePr w:wrap="around"/>
        <w:ind w:firstLine="720"/>
      </w:pPr>
      <w:r w:rsidRPr="007526A8">
        <w:t>}</w:t>
      </w:r>
    </w:p>
    <w:p w:rsidR="007A2D9C" w:rsidRDefault="007A2D9C" w:rsidP="007A2D9C"/>
    <w:tbl>
      <w:tblPr>
        <w:tblStyle w:val="LightList-Accent1"/>
        <w:tblW w:w="9638" w:type="dxa"/>
        <w:tblLayout w:type="fixed"/>
        <w:tblLook w:val="04A0" w:firstRow="1" w:lastRow="0" w:firstColumn="1" w:lastColumn="0" w:noHBand="0" w:noVBand="1"/>
      </w:tblPr>
      <w:tblGrid>
        <w:gridCol w:w="2376"/>
        <w:gridCol w:w="7262"/>
      </w:tblGrid>
      <w:tr w:rsidR="007A2D9C" w:rsidRPr="009141E6" w:rsidTr="007A2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7A2D9C" w:rsidRPr="009141E6" w:rsidRDefault="007A2D9C" w:rsidP="007A2D9C">
            <w:pPr>
              <w:spacing w:after="0" w:line="240" w:lineRule="auto"/>
              <w:rPr>
                <w:lang w:eastAsia="zh-CN" w:bidi="hi-IN"/>
              </w:rPr>
            </w:pPr>
            <w:r w:rsidRPr="009141E6">
              <w:t>Field</w:t>
            </w:r>
          </w:p>
        </w:tc>
        <w:tc>
          <w:tcPr>
            <w:tcW w:w="7262" w:type="dxa"/>
            <w:hideMark/>
          </w:tcPr>
          <w:p w:rsidR="007A2D9C" w:rsidRPr="009141E6" w:rsidRDefault="007A2D9C" w:rsidP="007A2D9C">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rsidTr="007A2D9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7B0B37" w:rsidRDefault="00DC5EC7" w:rsidP="005B7267">
            <w:r w:rsidRPr="007B0B37">
              <w:t>STOPPED</w:t>
            </w:r>
          </w:p>
        </w:tc>
        <w:tc>
          <w:tcPr>
            <w:tcW w:w="7262" w:type="dxa"/>
          </w:tcPr>
          <w:p w:rsidR="00DC5EC7" w:rsidRPr="007B0B37" w:rsidRDefault="00DC5EC7" w:rsidP="00C95257">
            <w:pPr>
              <w:cnfStyle w:val="000000100000" w:firstRow="0" w:lastRow="0" w:firstColumn="0" w:lastColumn="0" w:oddVBand="0" w:evenVBand="0" w:oddHBand="1" w:evenHBand="0" w:firstRowFirstColumn="0" w:firstRowLastColumn="0" w:lastRowFirstColumn="0" w:lastRowLastColumn="0"/>
            </w:pPr>
            <w:r w:rsidRPr="007B0B37">
              <w:t xml:space="preserve">The </w:t>
            </w:r>
            <w:r w:rsidR="00C95257">
              <w:t>application</w:t>
            </w:r>
            <w:r w:rsidRPr="007B0B37">
              <w:t xml:space="preserve"> is not running</w:t>
            </w:r>
          </w:p>
        </w:tc>
      </w:tr>
      <w:tr w:rsidR="00DC5EC7" w:rsidRPr="009141E6" w:rsidTr="005B7267">
        <w:trPr>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7B0B37" w:rsidRDefault="00F13153" w:rsidP="005B7267">
            <w:r>
              <w:t>RUNNING</w:t>
            </w:r>
          </w:p>
        </w:tc>
        <w:tc>
          <w:tcPr>
            <w:tcW w:w="7262" w:type="dxa"/>
          </w:tcPr>
          <w:p w:rsidR="00DC5EC7" w:rsidRDefault="00DC5EC7" w:rsidP="00C95257">
            <w:pPr>
              <w:cnfStyle w:val="000000000000" w:firstRow="0" w:lastRow="0" w:firstColumn="0" w:lastColumn="0" w:oddVBand="0" w:evenVBand="0" w:oddHBand="0" w:evenHBand="0" w:firstRowFirstColumn="0" w:firstRowLastColumn="0" w:lastRowFirstColumn="0" w:lastRowLastColumn="0"/>
            </w:pPr>
            <w:r w:rsidRPr="007B0B37">
              <w:t xml:space="preserve">The </w:t>
            </w:r>
            <w:r w:rsidR="00C95257">
              <w:t>application</w:t>
            </w:r>
            <w:r w:rsidRPr="007B0B37">
              <w:t xml:space="preserve"> is running</w:t>
            </w:r>
          </w:p>
        </w:tc>
      </w:tr>
      <w:tr w:rsidR="00C95257" w:rsidRPr="009141E6" w:rsidTr="0094505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C95257" w:rsidRPr="007B0B37" w:rsidRDefault="00C95257" w:rsidP="00945050">
            <w:r w:rsidRPr="00DC5EC7">
              <w:t xml:space="preserve">channel  </w:t>
            </w:r>
          </w:p>
        </w:tc>
        <w:tc>
          <w:tcPr>
            <w:tcW w:w="7262" w:type="dxa"/>
          </w:tcPr>
          <w:p w:rsidR="00C95257" w:rsidRDefault="00C95257" w:rsidP="00945050">
            <w:pPr>
              <w:cnfStyle w:val="000000100000" w:firstRow="0" w:lastRow="0" w:firstColumn="0" w:lastColumn="0" w:oddVBand="0" w:evenVBand="0" w:oddHBand="1" w:evenHBand="0" w:firstRowFirstColumn="0" w:firstRowLastColumn="0" w:lastRowFirstColumn="0" w:lastRowLastColumn="0"/>
            </w:pPr>
            <w:r>
              <w:t>The logical name of the channel for which this is the statistics message</w:t>
            </w:r>
            <w:r w:rsidR="002519FB">
              <w:t xml:space="preserve"> </w:t>
            </w:r>
            <w:r w:rsidR="002519FB" w:rsidRPr="002519FB">
              <w:t>referenced by the device names below</w:t>
            </w:r>
          </w:p>
        </w:tc>
      </w:tr>
      <w:tr w:rsidR="00593D3D" w:rsidRPr="009141E6"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rsidR="00593D3D" w:rsidRPr="007B0B37" w:rsidRDefault="00593D3D" w:rsidP="00593D3D">
            <w:r>
              <w:t>missed</w:t>
            </w:r>
            <w:r w:rsidRPr="00DC5EC7">
              <w:t xml:space="preserve">  </w:t>
            </w:r>
          </w:p>
        </w:tc>
        <w:tc>
          <w:tcPr>
            <w:tcW w:w="7262" w:type="dxa"/>
          </w:tcPr>
          <w:p w:rsidR="00593D3D" w:rsidRDefault="00593D3D" w:rsidP="00593D3D">
            <w:pPr>
              <w:cnfStyle w:val="000000000000" w:firstRow="0" w:lastRow="0" w:firstColumn="0" w:lastColumn="0" w:oddVBand="0" w:evenVBand="0" w:oddHBand="0" w:evenHBand="0" w:firstRowFirstColumn="0" w:firstRowLastColumn="0" w:lastRowFirstColumn="0" w:lastRowLastColumn="0"/>
            </w:pPr>
            <w:r>
              <w:t xml:space="preserve">The number of missed Idle response messages for the channel </w:t>
            </w:r>
          </w:p>
        </w:tc>
      </w:tr>
      <w:tr w:rsidR="00AD2CE0" w:rsidRPr="009141E6" w:rsidTr="000B22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AD2CE0" w:rsidRPr="007B0B37" w:rsidRDefault="00AD2CE0" w:rsidP="000B228E">
            <w:r>
              <w:t>received</w:t>
            </w:r>
            <w:r w:rsidRPr="00DC5EC7">
              <w:t xml:space="preserve">  </w:t>
            </w:r>
          </w:p>
        </w:tc>
        <w:tc>
          <w:tcPr>
            <w:tcW w:w="7262" w:type="dxa"/>
          </w:tcPr>
          <w:p w:rsidR="00AD2CE0" w:rsidRDefault="00AD2CE0" w:rsidP="000B228E">
            <w:pPr>
              <w:cnfStyle w:val="000000100000" w:firstRow="0" w:lastRow="0" w:firstColumn="0" w:lastColumn="0" w:oddVBand="0" w:evenVBand="0" w:oddHBand="1" w:evenHBand="0" w:firstRowFirstColumn="0" w:firstRowLastColumn="0" w:lastRowFirstColumn="0" w:lastRowLastColumn="0"/>
            </w:pPr>
            <w:r>
              <w:t xml:space="preserve">The number of received Idle response messages for the channel </w:t>
            </w:r>
          </w:p>
        </w:tc>
      </w:tr>
      <w:tr w:rsidR="00593D3D" w:rsidRPr="009141E6" w:rsidTr="00593D3D">
        <w:trPr>
          <w:cantSplit/>
        </w:trPr>
        <w:tc>
          <w:tcPr>
            <w:cnfStyle w:val="001000000000" w:firstRow="0" w:lastRow="0" w:firstColumn="1" w:lastColumn="0" w:oddVBand="0" w:evenVBand="0" w:oddHBand="0" w:evenHBand="0" w:firstRowFirstColumn="0" w:firstRowLastColumn="0" w:lastRowFirstColumn="0" w:lastRowLastColumn="0"/>
            <w:tcW w:w="2376" w:type="dxa"/>
          </w:tcPr>
          <w:p w:rsidR="00593D3D" w:rsidRPr="007B0B37" w:rsidRDefault="00AD2CE0" w:rsidP="00593D3D">
            <w:r>
              <w:t>statistics</w:t>
            </w:r>
            <w:r w:rsidR="00593D3D" w:rsidRPr="00DC5EC7">
              <w:t xml:space="preserve">  </w:t>
            </w:r>
          </w:p>
        </w:tc>
        <w:tc>
          <w:tcPr>
            <w:tcW w:w="7262" w:type="dxa"/>
          </w:tcPr>
          <w:p w:rsidR="00593D3D" w:rsidRDefault="00AD2CE0" w:rsidP="00593D3D">
            <w:pPr>
              <w:cnfStyle w:val="000000000000" w:firstRow="0" w:lastRow="0" w:firstColumn="0" w:lastColumn="0" w:oddVBand="0" w:evenVBand="0" w:oddHBand="0" w:evenHBand="0" w:firstRowFirstColumn="0" w:firstRowLastColumn="0" w:lastRowFirstColumn="0" w:lastRowLastColumn="0"/>
            </w:pPr>
            <w:r>
              <w:t>One statistics message per slave channel</w:t>
            </w:r>
            <w:r w:rsidR="00593D3D">
              <w:t xml:space="preserve"> </w:t>
            </w:r>
            <w:r w:rsidR="002519FB">
              <w:t>(5 total)</w:t>
            </w:r>
          </w:p>
        </w:tc>
      </w:tr>
    </w:tbl>
    <w:p w:rsidR="007A2D9C" w:rsidRDefault="007A2D9C" w:rsidP="007A2D9C">
      <w:pPr>
        <w:pStyle w:val="Caption"/>
      </w:pPr>
      <w:r w:rsidRPr="009141E6">
        <w:t xml:space="preserve">Table </w:t>
      </w:r>
      <w:fldSimple w:instr=" SEQ Table \* ARABIC ">
        <w:r w:rsidR="00DE59B7">
          <w:rPr>
            <w:noProof/>
          </w:rPr>
          <w:t>22</w:t>
        </w:r>
      </w:fldSimple>
      <w:r w:rsidRPr="009141E6">
        <w:t xml:space="preserve"> </w:t>
      </w:r>
      <w:r w:rsidR="00665703" w:rsidRPr="00665703">
        <w:t>ARINC485</w:t>
      </w:r>
      <w:r w:rsidRPr="00036565">
        <w:t xml:space="preserve">Response </w:t>
      </w:r>
      <w:r>
        <w:t>M</w:t>
      </w:r>
      <w:r w:rsidRPr="009141E6">
        <w:t xml:space="preserve">essage </w:t>
      </w:r>
    </w:p>
    <w:p w:rsidR="00D919BC" w:rsidRDefault="00D919BC" w:rsidP="00A1249E">
      <w:pPr>
        <w:pStyle w:val="Heading3"/>
      </w:pPr>
      <w:bookmarkStart w:id="14" w:name="_Toc449505726"/>
      <w:r>
        <w:lastRenderedPageBreak/>
        <w:t>ARINC 717</w:t>
      </w:r>
      <w:bookmarkEnd w:id="14"/>
    </w:p>
    <w:p w:rsidR="00291990" w:rsidRPr="00291990" w:rsidRDefault="00291990" w:rsidP="00291990">
      <w:r>
        <w:rPr>
          <w:rFonts w:ascii="Arial" w:hAnsi="Arial" w:cs="Arial"/>
          <w:color w:val="000000"/>
          <w:sz w:val="20"/>
          <w:szCs w:val="20"/>
          <w:shd w:val="clear" w:color="auto" w:fill="FFFFFF"/>
        </w:rPr>
        <w:t>The purpose of the ARINC 717 </w:t>
      </w:r>
      <w:r w:rsidR="00945050">
        <w:rPr>
          <w:rFonts w:ascii="Arial" w:hAnsi="Arial" w:cs="Arial"/>
          <w:color w:val="000000"/>
          <w:sz w:val="20"/>
          <w:szCs w:val="20"/>
          <w:shd w:val="clear" w:color="auto" w:fill="FFFFFF"/>
        </w:rPr>
        <w:t>Application</w:t>
      </w:r>
      <w:r>
        <w:rPr>
          <w:rFonts w:ascii="Arial" w:hAnsi="Arial" w:cs="Arial"/>
          <w:color w:val="000000"/>
          <w:sz w:val="20"/>
          <w:szCs w:val="20"/>
          <w:shd w:val="clear" w:color="auto" w:fill="FFFFFF"/>
        </w:rPr>
        <w:t xml:space="preserve"> is to simulate loading of the ARINC 717 bus components and detect failures thereof. The test strategy is to externally generate data which is transmitted to the MPS ARINC 717 RX channel in order to load and verify the receiver circuit. The received data is output on the reporting interface for error checking.</w:t>
      </w:r>
    </w:p>
    <w:p w:rsidR="00291990" w:rsidRPr="004A209D" w:rsidRDefault="00291990" w:rsidP="00291990">
      <w:pPr>
        <w:pStyle w:val="Heading4"/>
        <w:numPr>
          <w:ilvl w:val="3"/>
          <w:numId w:val="16"/>
        </w:numPr>
      </w:pPr>
      <w:r>
        <w:t>ARINC 717 Frame</w:t>
      </w:r>
      <w:r w:rsidRPr="004A209D">
        <w:t xml:space="preserve"> Request </w:t>
      </w:r>
    </w:p>
    <w:p w:rsidR="00291990" w:rsidRDefault="00291990" w:rsidP="00291990">
      <w:r>
        <w:t xml:space="preserve">The ARINC 717 </w:t>
      </w:r>
      <w:r w:rsidRPr="00291990">
        <w:t>Frame</w:t>
      </w:r>
      <w:r>
        <w:t xml:space="preserve"> Request Message is sent by the TE to </w:t>
      </w:r>
      <w:r w:rsidR="0061174D">
        <w:t xml:space="preserve">control the application state and to </w:t>
      </w:r>
      <w:r>
        <w:t>request the most recent ARINC 717 f</w:t>
      </w:r>
      <w:r w:rsidRPr="00291990">
        <w:t>rame</w:t>
      </w:r>
      <w:r>
        <w:t xml:space="preserve"> </w:t>
      </w:r>
      <w:r w:rsidR="000420F1">
        <w:t>data and status</w:t>
      </w:r>
      <w:r>
        <w:t>.</w:t>
      </w:r>
    </w:p>
    <w:p w:rsidR="00D83627" w:rsidRPr="001471CB" w:rsidRDefault="00D83627" w:rsidP="00D83627">
      <w:pPr>
        <w:pStyle w:val="rststyle-codeblock"/>
        <w:framePr w:wrap="auto" w:vAnchor="margin" w:yAlign="inline"/>
      </w:pPr>
      <w:r w:rsidRPr="001471CB">
        <w:t xml:space="preserve">message ARINC717FrameRequest { </w:t>
      </w:r>
    </w:p>
    <w:p w:rsidR="00D83627" w:rsidRPr="001471CB" w:rsidRDefault="00D83627" w:rsidP="00D83627">
      <w:pPr>
        <w:pStyle w:val="rststyle-codeblock"/>
        <w:framePr w:wrap="auto" w:vAnchor="margin" w:yAlign="inline"/>
      </w:pPr>
      <w:r w:rsidRPr="001471CB">
        <w:tab/>
        <w:t>enum RequestTypeT {</w:t>
      </w:r>
      <w:r>
        <w:br/>
      </w:r>
      <w:r w:rsidRPr="001471CB">
        <w:tab/>
      </w:r>
      <w:r w:rsidRPr="001471CB">
        <w:tab/>
        <w:t>STOP</w:t>
      </w:r>
      <w:r w:rsidRPr="001471CB">
        <w:tab/>
      </w:r>
      <w:r w:rsidRPr="001471CB">
        <w:tab/>
      </w:r>
      <w:r w:rsidRPr="001471CB">
        <w:tab/>
        <w:t>= 0;</w:t>
      </w:r>
      <w:r>
        <w:br/>
      </w:r>
      <w:r w:rsidRPr="001471CB">
        <w:tab/>
      </w:r>
      <w:r w:rsidRPr="001471CB">
        <w:tab/>
        <w:t xml:space="preserve">RUN  </w:t>
      </w:r>
      <w:r w:rsidRPr="001471CB">
        <w:tab/>
      </w:r>
      <w:r w:rsidRPr="001471CB">
        <w:tab/>
      </w:r>
      <w:r w:rsidRPr="001471CB">
        <w:tab/>
        <w:t>= 1;</w:t>
      </w:r>
      <w:r>
        <w:br/>
      </w:r>
      <w:r w:rsidR="00A13FA9">
        <w:tab/>
      </w:r>
      <w:r w:rsidR="00A13FA9">
        <w:tab/>
        <w:t>REPORT</w:t>
      </w:r>
      <w:r w:rsidR="00A13FA9">
        <w:tab/>
      </w:r>
      <w:r w:rsidR="00A13FA9">
        <w:tab/>
      </w:r>
      <w:r w:rsidR="00A13FA9" w:rsidRPr="00A13FA9">
        <w:t>= 2;</w:t>
      </w:r>
      <w:r w:rsidR="00A13FA9">
        <w:br/>
      </w:r>
      <w:r w:rsidRPr="001471CB">
        <w:tab/>
        <w:t>}</w:t>
      </w:r>
    </w:p>
    <w:p w:rsidR="00D83627" w:rsidRPr="001471CB" w:rsidRDefault="00D83627" w:rsidP="00D83627">
      <w:pPr>
        <w:pStyle w:val="rststyle-codeblock"/>
        <w:framePr w:wrap="auto" w:vAnchor="margin" w:yAlign="inline"/>
      </w:pPr>
      <w:r w:rsidRPr="001471CB">
        <w:tab/>
        <w:t>required RequestTypeT requestType = 1 [default = STOP];</w:t>
      </w:r>
    </w:p>
    <w:p w:rsidR="00D83627" w:rsidRPr="001471CB" w:rsidRDefault="00D83627" w:rsidP="00D83627">
      <w:pPr>
        <w:pStyle w:val="rststyle-codeblock"/>
        <w:framePr w:wrap="auto" w:vAnchor="margin" w:yAlign="inline"/>
      </w:pPr>
      <w:r w:rsidRPr="001471CB">
        <w:t>}</w:t>
      </w:r>
    </w:p>
    <w:p w:rsidR="00D83627" w:rsidRDefault="00D83627" w:rsidP="00291990"/>
    <w:tbl>
      <w:tblPr>
        <w:tblStyle w:val="LightList-Accent1"/>
        <w:tblW w:w="9516" w:type="dxa"/>
        <w:jc w:val="center"/>
        <w:tblLook w:val="04A0" w:firstRow="1" w:lastRow="0" w:firstColumn="1" w:lastColumn="0" w:noHBand="0" w:noVBand="1"/>
      </w:tblPr>
      <w:tblGrid>
        <w:gridCol w:w="3635"/>
        <w:gridCol w:w="5881"/>
      </w:tblGrid>
      <w:tr w:rsidR="00AA38C9" w:rsidRPr="00755E11" w:rsidTr="00321C9E">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rsidR="00AA38C9" w:rsidRPr="00755E11" w:rsidRDefault="00AA38C9" w:rsidP="00321C9E">
            <w:pPr>
              <w:spacing w:before="0" w:after="0" w:line="240" w:lineRule="auto"/>
            </w:pPr>
            <w:r w:rsidRPr="00755E11">
              <w:t>Name</w:t>
            </w:r>
          </w:p>
        </w:tc>
        <w:tc>
          <w:tcPr>
            <w:tcW w:w="5881" w:type="dxa"/>
          </w:tcPr>
          <w:p w:rsidR="00AA38C9" w:rsidRPr="00755E11" w:rsidRDefault="00AA38C9" w:rsidP="00321C9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AA38C9" w:rsidRPr="00755E11" w:rsidTr="00321C9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rsidR="00AA38C9" w:rsidRPr="00755E11" w:rsidRDefault="00AA38C9" w:rsidP="00321C9E">
            <w:pPr>
              <w:spacing w:before="0" w:after="0" w:line="240" w:lineRule="auto"/>
            </w:pPr>
            <w:r w:rsidRPr="00755E11">
              <w:t>requestType</w:t>
            </w:r>
          </w:p>
        </w:tc>
        <w:tc>
          <w:tcPr>
            <w:tcW w:w="5881" w:type="dxa"/>
            <w:vAlign w:val="center"/>
          </w:tcPr>
          <w:p w:rsidR="00AA38C9" w:rsidRPr="00755E11" w:rsidRDefault="00AA38C9" w:rsidP="00321C9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Type of request </w:t>
            </w:r>
            <w:r w:rsidRPr="00755E11">
              <w:rPr>
                <w:rFonts w:eastAsiaTheme="minorEastAsia"/>
              </w:rPr>
              <w:t>(</w:t>
            </w:r>
            <w:r w:rsidR="000420F1" w:rsidRPr="000420F1">
              <w:rPr>
                <w:rFonts w:eastAsiaTheme="minorEastAsia"/>
              </w:rPr>
              <w:t>STOP</w:t>
            </w:r>
            <w:r w:rsidR="000420F1">
              <w:rPr>
                <w:rFonts w:eastAsiaTheme="minorEastAsia"/>
              </w:rPr>
              <w:t xml:space="preserve">, </w:t>
            </w:r>
            <w:r w:rsidR="000420F1" w:rsidRPr="006615C8">
              <w:t>RUN</w:t>
            </w:r>
            <w:r w:rsidR="000420F1">
              <w:t>.</w:t>
            </w:r>
            <w:r w:rsidR="000420F1" w:rsidRPr="000420F1">
              <w:rPr>
                <w:rFonts w:eastAsiaTheme="minorEastAsia"/>
              </w:rPr>
              <w:t xml:space="preserve"> </w:t>
            </w:r>
            <w:r>
              <w:rPr>
                <w:rFonts w:eastAsiaTheme="minorEastAsia"/>
              </w:rPr>
              <w:t xml:space="preserve">or </w:t>
            </w:r>
            <w:r w:rsidR="000420F1" w:rsidRPr="000420F1">
              <w:rPr>
                <w:rFonts w:eastAsiaTheme="minorEastAsia"/>
              </w:rPr>
              <w:t>REPORT</w:t>
            </w:r>
            <w:r w:rsidRPr="00755E11">
              <w:rPr>
                <w:rFonts w:eastAsiaTheme="minorEastAsia"/>
              </w:rPr>
              <w:t>)</w:t>
            </w:r>
          </w:p>
        </w:tc>
      </w:tr>
      <w:tr w:rsidR="000420F1" w:rsidRPr="00755E11"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rsidR="000420F1" w:rsidRPr="006615C8" w:rsidRDefault="000420F1" w:rsidP="000B228E">
            <w:r w:rsidRPr="006615C8">
              <w:t>STOP</w:t>
            </w:r>
          </w:p>
        </w:tc>
        <w:tc>
          <w:tcPr>
            <w:tcW w:w="5881" w:type="dxa"/>
          </w:tcPr>
          <w:p w:rsidR="000420F1" w:rsidRPr="006615C8" w:rsidRDefault="000420F1" w:rsidP="000B228E">
            <w:pPr>
              <w:cnfStyle w:val="000000000000" w:firstRow="0" w:lastRow="0" w:firstColumn="0" w:lastColumn="0" w:oddVBand="0" w:evenVBand="0" w:oddHBand="0" w:evenHBand="0" w:firstRowFirstColumn="0" w:firstRowLastColumn="0" w:lastRowFirstColumn="0" w:lastRowLastColumn="0"/>
            </w:pPr>
            <w:r w:rsidRPr="006615C8">
              <w:t>Requests the application to halt and reply with a report</w:t>
            </w:r>
          </w:p>
        </w:tc>
      </w:tr>
      <w:tr w:rsidR="000420F1" w:rsidRPr="00755E11" w:rsidTr="000B228E">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rsidR="000420F1" w:rsidRPr="006615C8" w:rsidRDefault="000420F1" w:rsidP="000B228E">
            <w:r w:rsidRPr="006615C8">
              <w:t>RUN</w:t>
            </w:r>
          </w:p>
        </w:tc>
        <w:tc>
          <w:tcPr>
            <w:tcW w:w="5881" w:type="dxa"/>
          </w:tcPr>
          <w:p w:rsidR="000420F1" w:rsidRPr="006615C8" w:rsidRDefault="000420F1" w:rsidP="000B228E">
            <w:pPr>
              <w:cnfStyle w:val="000000100000" w:firstRow="0" w:lastRow="0" w:firstColumn="0" w:lastColumn="0" w:oddVBand="0" w:evenVBand="0" w:oddHBand="1" w:evenHBand="0" w:firstRowFirstColumn="0" w:firstRowLastColumn="0" w:lastRowFirstColumn="0" w:lastRowLastColumn="0"/>
            </w:pPr>
            <w:r w:rsidRPr="006615C8">
              <w:t>Requests the application to run and reply with a report</w:t>
            </w:r>
          </w:p>
        </w:tc>
      </w:tr>
      <w:tr w:rsidR="000420F1" w:rsidRPr="00755E11" w:rsidTr="000B228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tcPr>
          <w:p w:rsidR="000420F1" w:rsidRPr="006615C8" w:rsidRDefault="000420F1" w:rsidP="000B228E">
            <w:r w:rsidRPr="006615C8">
              <w:t>REPORT</w:t>
            </w:r>
          </w:p>
        </w:tc>
        <w:tc>
          <w:tcPr>
            <w:tcW w:w="5881" w:type="dxa"/>
          </w:tcPr>
          <w:p w:rsidR="000420F1" w:rsidRDefault="000420F1" w:rsidP="000B228E">
            <w:pPr>
              <w:cnfStyle w:val="000000000000" w:firstRow="0" w:lastRow="0" w:firstColumn="0" w:lastColumn="0" w:oddVBand="0" w:evenVBand="0" w:oddHBand="0" w:evenHBand="0" w:firstRowFirstColumn="0" w:firstRowLastColumn="0" w:lastRowFirstColumn="0" w:lastRowLastColumn="0"/>
            </w:pPr>
            <w:r w:rsidRPr="006615C8">
              <w:t>The REPORT request tells the MPS  to respond with a</w:t>
            </w:r>
            <w:r>
              <w:t>n</w:t>
            </w:r>
            <w:r w:rsidRPr="006615C8">
              <w:t xml:space="preserve"> </w:t>
            </w:r>
            <w:r w:rsidRPr="000420F1">
              <w:t>ARINC 717 Frame Response Message</w:t>
            </w:r>
          </w:p>
        </w:tc>
      </w:tr>
    </w:tbl>
    <w:p w:rsidR="00A1249E" w:rsidRDefault="00A1249E" w:rsidP="00A1249E">
      <w:pPr>
        <w:pStyle w:val="Caption"/>
      </w:pPr>
      <w:r w:rsidRPr="009141E6">
        <w:t xml:space="preserve">Table </w:t>
      </w:r>
      <w:fldSimple w:instr=" SEQ Table \* ARABIC ">
        <w:r w:rsidR="00DE59B7">
          <w:rPr>
            <w:noProof/>
          </w:rPr>
          <w:t>23</w:t>
        </w:r>
      </w:fldSimple>
      <w:r w:rsidRPr="009141E6">
        <w:t xml:space="preserve"> </w:t>
      </w:r>
      <w:r>
        <w:t>ARINC717Frame</w:t>
      </w:r>
      <w:r w:rsidRPr="00036565">
        <w:t xml:space="preserve">Request </w:t>
      </w:r>
      <w:r>
        <w:t>M</w:t>
      </w:r>
      <w:r w:rsidRPr="009141E6">
        <w:t>essage</w:t>
      </w:r>
    </w:p>
    <w:p w:rsidR="00291990" w:rsidRPr="00855567" w:rsidRDefault="00291990" w:rsidP="00291990">
      <w:pPr>
        <w:pStyle w:val="Heading4"/>
      </w:pPr>
      <w:r w:rsidRPr="00291990">
        <w:lastRenderedPageBreak/>
        <w:t xml:space="preserve">ARINC 717 Frame </w:t>
      </w:r>
      <w:r w:rsidRPr="004A209D">
        <w:t>Response</w:t>
      </w:r>
    </w:p>
    <w:p w:rsidR="00291990" w:rsidRDefault="00291990" w:rsidP="00291990">
      <w:pPr>
        <w:keepNext/>
      </w:pPr>
      <w:r>
        <w:t xml:space="preserve">The </w:t>
      </w:r>
      <w:r w:rsidRPr="00291990">
        <w:t xml:space="preserve">ARINC 717 Frame </w:t>
      </w:r>
      <w:r w:rsidRPr="00EA2D36">
        <w:t xml:space="preserve">Response </w:t>
      </w:r>
      <w:r>
        <w:t>Message is sent by the MPS to report the</w:t>
      </w:r>
      <w:r w:rsidR="003824C1">
        <w:t xml:space="preserve"> </w:t>
      </w:r>
      <w:r w:rsidR="000420F1">
        <w:t xml:space="preserve">application state, the frame </w:t>
      </w:r>
      <w:r w:rsidR="003824C1">
        <w:t>sync state and</w:t>
      </w:r>
      <w:r>
        <w:t xml:space="preserve"> most </w:t>
      </w:r>
      <w:r w:rsidR="000420F1">
        <w:t xml:space="preserve">the </w:t>
      </w:r>
      <w:r>
        <w:t>recently received complete frame.</w:t>
      </w:r>
      <w:r w:rsidRPr="00264ABE">
        <w:t xml:space="preserve"> </w:t>
      </w:r>
    </w:p>
    <w:p w:rsidR="00AA38C9" w:rsidRDefault="00AA38C9" w:rsidP="00AA38C9">
      <w:pPr>
        <w:pStyle w:val="rststyle-codeblock"/>
        <w:framePr w:wrap="around"/>
      </w:pPr>
      <w:r>
        <w:t>message ARINC717FrameResponse {</w:t>
      </w:r>
    </w:p>
    <w:p w:rsidR="008E3560" w:rsidRDefault="008E3560" w:rsidP="008E3560">
      <w:pPr>
        <w:pStyle w:val="rststyle-codeblock"/>
        <w:framePr w:wrap="around"/>
        <w:ind w:firstLine="720"/>
      </w:pPr>
      <w:r>
        <w:t xml:space="preserve">enum </w:t>
      </w:r>
      <w:r w:rsidR="00506E04">
        <w:t>AppStateT</w:t>
      </w:r>
      <w:r>
        <w:t xml:space="preserve"> {</w:t>
      </w:r>
    </w:p>
    <w:p w:rsidR="008E3560" w:rsidRDefault="008E3560" w:rsidP="008E3560">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AA38C9" w:rsidRDefault="00AA38C9" w:rsidP="00AA38C9">
      <w:pPr>
        <w:pStyle w:val="rststyle-codeblock"/>
        <w:framePr w:wrap="around"/>
        <w:ind w:firstLine="720"/>
      </w:pPr>
      <w:r>
        <w:t>enum FrameSync {</w:t>
      </w:r>
      <w:r>
        <w:br/>
      </w:r>
      <w:r>
        <w:tab/>
      </w:r>
      <w:r>
        <w:tab/>
        <w:t>NO_SYNC</w:t>
      </w:r>
      <w:r>
        <w:tab/>
      </w:r>
      <w:r>
        <w:tab/>
      </w:r>
      <w:r>
        <w:tab/>
        <w:t>= 0;</w:t>
      </w:r>
      <w:r>
        <w:br/>
      </w:r>
      <w:r>
        <w:tab/>
      </w:r>
      <w:r>
        <w:tab/>
        <w:t>SYNCED</w:t>
      </w:r>
      <w:r>
        <w:tab/>
      </w:r>
      <w:r>
        <w:tab/>
      </w:r>
      <w:r>
        <w:tab/>
        <w:t>= 1;</w:t>
      </w:r>
      <w:r>
        <w:br/>
      </w:r>
      <w:r>
        <w:tab/>
        <w:t>}</w:t>
      </w:r>
    </w:p>
    <w:p w:rsidR="008E3560" w:rsidRDefault="008E3560" w:rsidP="008E3560">
      <w:pPr>
        <w:pStyle w:val="rststyle-codeblock"/>
        <w:framePr w:wrap="around"/>
        <w:ind w:firstLine="720"/>
      </w:pPr>
      <w:r>
        <w:t xml:space="preserve">required </w:t>
      </w:r>
      <w:r w:rsidR="00506E04">
        <w:t>AppStateT</w:t>
      </w:r>
      <w:r w:rsidRPr="009E4AFA">
        <w:t xml:space="preserve"> </w:t>
      </w:r>
      <w:r>
        <w:t xml:space="preserve">state </w:t>
      </w:r>
      <w:r w:rsidR="00B43598">
        <w:tab/>
      </w:r>
      <w:r>
        <w:t>= 1;</w:t>
      </w:r>
    </w:p>
    <w:p w:rsidR="00AA38C9" w:rsidRDefault="00AA38C9" w:rsidP="00AA38C9">
      <w:pPr>
        <w:pStyle w:val="rststyle-codeblock"/>
        <w:framePr w:wrap="around"/>
        <w:ind w:firstLine="720"/>
      </w:pPr>
      <w:r>
        <w:t xml:space="preserve">required FrameSync syncState </w:t>
      </w:r>
      <w:r w:rsidR="00B43598">
        <w:tab/>
      </w:r>
      <w:r>
        <w:t xml:space="preserve">= </w:t>
      </w:r>
      <w:r w:rsidR="000420F1">
        <w:t>2</w:t>
      </w:r>
      <w:r>
        <w:t xml:space="preserve"> [default = NO_SYNC];</w:t>
      </w:r>
    </w:p>
    <w:p w:rsidR="00AA38C9" w:rsidRDefault="00AA38C9" w:rsidP="00AA38C9">
      <w:pPr>
        <w:pStyle w:val="rststyle-codeblock"/>
        <w:framePr w:wrap="around"/>
        <w:ind w:firstLine="720"/>
      </w:pPr>
      <w:r>
        <w:t xml:space="preserve">repeated int16 arinc717frame </w:t>
      </w:r>
      <w:r w:rsidR="00B43598">
        <w:tab/>
      </w:r>
      <w:r>
        <w:t xml:space="preserve">= </w:t>
      </w:r>
      <w:r w:rsidR="00B43598">
        <w:t>3</w:t>
      </w:r>
      <w:r>
        <w:t>;</w:t>
      </w:r>
    </w:p>
    <w:p w:rsidR="00AA38C9" w:rsidRDefault="00AA38C9" w:rsidP="00AA38C9">
      <w:pPr>
        <w:pStyle w:val="rststyle-codeblock"/>
        <w:framePr w:wrap="around"/>
      </w:pPr>
      <w:r>
        <w:t>}</w:t>
      </w:r>
    </w:p>
    <w:p w:rsidR="00DC5EC7" w:rsidRDefault="00DC5EC7" w:rsidP="00DC5EC7">
      <w:pPr>
        <w:keepNext/>
        <w:keepLines/>
      </w:pPr>
    </w:p>
    <w:p w:rsidR="00AA38C9" w:rsidRPr="00264ABE" w:rsidRDefault="00AA38C9" w:rsidP="00DC5EC7">
      <w:pPr>
        <w:keepNext/>
        <w:keepLines/>
      </w:pPr>
    </w:p>
    <w:tbl>
      <w:tblPr>
        <w:tblStyle w:val="LightList-Accent1"/>
        <w:tblpPr w:leftFromText="180" w:rightFromText="180" w:vertAnchor="text" w:horzAnchor="margin" w:tblpY="-269"/>
        <w:tblW w:w="9638" w:type="dxa"/>
        <w:tblLayout w:type="fixed"/>
        <w:tblLook w:val="04A0" w:firstRow="1" w:lastRow="0" w:firstColumn="1" w:lastColumn="0" w:noHBand="0" w:noVBand="1"/>
      </w:tblPr>
      <w:tblGrid>
        <w:gridCol w:w="2376"/>
        <w:gridCol w:w="7262"/>
      </w:tblGrid>
      <w:tr w:rsidR="00AA38C9" w:rsidRPr="009141E6" w:rsidTr="00AA3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AA38C9" w:rsidRPr="009141E6" w:rsidRDefault="00AA38C9" w:rsidP="00AA38C9">
            <w:pPr>
              <w:spacing w:after="0" w:line="240" w:lineRule="auto"/>
              <w:rPr>
                <w:lang w:eastAsia="zh-CN" w:bidi="hi-IN"/>
              </w:rPr>
            </w:pPr>
            <w:r w:rsidRPr="009141E6">
              <w:t>Field</w:t>
            </w:r>
          </w:p>
        </w:tc>
        <w:tc>
          <w:tcPr>
            <w:tcW w:w="7262" w:type="dxa"/>
            <w:hideMark/>
          </w:tcPr>
          <w:p w:rsidR="00AA38C9" w:rsidRPr="009141E6" w:rsidRDefault="00AA38C9" w:rsidP="00AA38C9">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C5768A" w:rsidRDefault="00DC5EC7" w:rsidP="00DC5EC7">
            <w:r w:rsidRPr="00C5768A">
              <w:t>STOPPED</w:t>
            </w:r>
          </w:p>
        </w:tc>
        <w:tc>
          <w:tcPr>
            <w:tcW w:w="7262" w:type="dxa"/>
          </w:tcPr>
          <w:p w:rsidR="00DC5EC7" w:rsidRPr="00C5768A" w:rsidRDefault="00DC5EC7" w:rsidP="00DC5EC7">
            <w:pPr>
              <w:cnfStyle w:val="000000100000" w:firstRow="0" w:lastRow="0" w:firstColumn="0" w:lastColumn="0" w:oddVBand="0" w:evenVBand="0" w:oddHBand="1" w:evenHBand="0" w:firstRowFirstColumn="0" w:firstRowLastColumn="0" w:lastRowFirstColumn="0" w:lastRowLastColumn="0"/>
            </w:pPr>
            <w:r w:rsidRPr="00C5768A">
              <w:t xml:space="preserve">The </w:t>
            </w:r>
            <w:r w:rsidR="00CF1BE6">
              <w:t>application</w:t>
            </w:r>
            <w:r w:rsidRPr="00C5768A">
              <w:t xml:space="preserve"> is not running</w:t>
            </w:r>
          </w:p>
        </w:tc>
      </w:tr>
      <w:tr w:rsidR="00DC5EC7" w:rsidRPr="009141E6"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F4561F" w:rsidRDefault="00945050" w:rsidP="00DC5EC7">
            <w:r>
              <w:t>RUNNING</w:t>
            </w:r>
          </w:p>
        </w:tc>
        <w:tc>
          <w:tcPr>
            <w:tcW w:w="7262" w:type="dxa"/>
          </w:tcPr>
          <w:p w:rsidR="00DC5EC7" w:rsidRPr="00F4561F" w:rsidRDefault="00DC5EC7" w:rsidP="00945050">
            <w:pPr>
              <w:cnfStyle w:val="000000000000" w:firstRow="0" w:lastRow="0" w:firstColumn="0" w:lastColumn="0" w:oddVBand="0" w:evenVBand="0" w:oddHBand="0" w:evenHBand="0" w:firstRowFirstColumn="0" w:firstRowLastColumn="0" w:lastRowFirstColumn="0" w:lastRowLastColumn="0"/>
            </w:pPr>
            <w:r w:rsidRPr="00F4561F">
              <w:t xml:space="preserve">The </w:t>
            </w:r>
            <w:r w:rsidR="00CF1BE6">
              <w:t>application</w:t>
            </w:r>
            <w:r w:rsidRPr="00F4561F">
              <w:t xml:space="preserve"> is running</w:t>
            </w:r>
          </w:p>
        </w:tc>
      </w:tr>
      <w:tr w:rsidR="00AA38C9" w:rsidRPr="009141E6" w:rsidTr="00AA38C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AA38C9" w:rsidRPr="00B56190" w:rsidRDefault="003824C1" w:rsidP="00AA38C9">
            <w:r w:rsidRPr="003824C1">
              <w:t>NO_SYNC</w:t>
            </w:r>
          </w:p>
        </w:tc>
        <w:tc>
          <w:tcPr>
            <w:tcW w:w="7262" w:type="dxa"/>
          </w:tcPr>
          <w:p w:rsidR="00AA38C9" w:rsidRDefault="003824C1" w:rsidP="00AA38C9">
            <w:pPr>
              <w:cnfStyle w:val="000000100000" w:firstRow="0" w:lastRow="0" w:firstColumn="0" w:lastColumn="0" w:oddVBand="0" w:evenVBand="0" w:oddHBand="1" w:evenHBand="0" w:firstRowFirstColumn="0" w:firstRowLastColumn="0" w:lastRowFirstColumn="0" w:lastRowLastColumn="0"/>
            </w:pPr>
            <w:r>
              <w:t xml:space="preserve">The current state of the ARINC 717 interface is unsynchronized </w:t>
            </w:r>
          </w:p>
        </w:tc>
      </w:tr>
      <w:tr w:rsidR="00AA38C9" w:rsidRPr="009141E6" w:rsidTr="00AA38C9">
        <w:trPr>
          <w:cantSplit/>
        </w:trPr>
        <w:tc>
          <w:tcPr>
            <w:cnfStyle w:val="001000000000" w:firstRow="0" w:lastRow="0" w:firstColumn="1" w:lastColumn="0" w:oddVBand="0" w:evenVBand="0" w:oddHBand="0" w:evenHBand="0" w:firstRowFirstColumn="0" w:firstRowLastColumn="0" w:lastRowFirstColumn="0" w:lastRowLastColumn="0"/>
            <w:tcW w:w="2376" w:type="dxa"/>
          </w:tcPr>
          <w:p w:rsidR="00AA38C9" w:rsidRPr="006027B4" w:rsidRDefault="003824C1" w:rsidP="00AA38C9">
            <w:r w:rsidRPr="003824C1">
              <w:t>SYNCED</w:t>
            </w:r>
          </w:p>
        </w:tc>
        <w:tc>
          <w:tcPr>
            <w:tcW w:w="7262" w:type="dxa"/>
          </w:tcPr>
          <w:p w:rsidR="00AA38C9" w:rsidRDefault="003824C1" w:rsidP="00AA38C9">
            <w:pPr>
              <w:cnfStyle w:val="000000000000" w:firstRow="0" w:lastRow="0" w:firstColumn="0" w:lastColumn="0" w:oddVBand="0" w:evenVBand="0" w:oddHBand="0" w:evenHBand="0" w:firstRowFirstColumn="0" w:firstRowLastColumn="0" w:lastRowFirstColumn="0" w:lastRowLastColumn="0"/>
            </w:pPr>
            <w:r w:rsidRPr="003824C1">
              <w:t xml:space="preserve">The current state </w:t>
            </w:r>
            <w:r>
              <w:t xml:space="preserve">of the ARINC 717 interface is </w:t>
            </w:r>
            <w:r w:rsidRPr="003824C1">
              <w:t>synchronized</w:t>
            </w:r>
          </w:p>
        </w:tc>
      </w:tr>
      <w:tr w:rsidR="00AA38C9" w:rsidRPr="009141E6" w:rsidTr="00AA3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A38C9" w:rsidRPr="00B56190" w:rsidRDefault="00AA38C9" w:rsidP="00AA38C9">
            <w:r w:rsidRPr="001471CB">
              <w:t>arinc717frame</w:t>
            </w:r>
          </w:p>
        </w:tc>
        <w:tc>
          <w:tcPr>
            <w:tcW w:w="7262" w:type="dxa"/>
          </w:tcPr>
          <w:p w:rsidR="00AA38C9" w:rsidRDefault="00AA38C9" w:rsidP="00AA38C9">
            <w:pPr>
              <w:cnfStyle w:val="000000100000" w:firstRow="0" w:lastRow="0" w:firstColumn="0" w:lastColumn="0" w:oddVBand="0" w:evenVBand="0" w:oddHBand="1" w:evenHBand="0" w:firstRowFirstColumn="0" w:firstRowLastColumn="0" w:lastRowFirstColumn="0" w:lastRowLastColumn="0"/>
            </w:pPr>
            <w:r>
              <w:t>The 12-bit ARINC 717 words padded into 16 bit words with 4 MSBs set to 0</w:t>
            </w:r>
          </w:p>
        </w:tc>
      </w:tr>
    </w:tbl>
    <w:p w:rsidR="00D919BC" w:rsidRDefault="00D919BC" w:rsidP="00555899">
      <w:pPr>
        <w:pStyle w:val="Heading3"/>
      </w:pPr>
      <w:bookmarkStart w:id="15" w:name="_Toc449505727"/>
      <w:r>
        <w:lastRenderedPageBreak/>
        <w:t>GPIO</w:t>
      </w:r>
      <w:bookmarkEnd w:id="15"/>
    </w:p>
    <w:p w:rsidR="00555899" w:rsidRPr="004A209D" w:rsidRDefault="00555899" w:rsidP="00555899">
      <w:pPr>
        <w:pStyle w:val="Heading4"/>
        <w:numPr>
          <w:ilvl w:val="3"/>
          <w:numId w:val="15"/>
        </w:numPr>
      </w:pPr>
      <w:r>
        <w:t xml:space="preserve">GPIO </w:t>
      </w:r>
      <w:r w:rsidRPr="004A209D">
        <w:t xml:space="preserve">Request </w:t>
      </w:r>
    </w:p>
    <w:p w:rsidR="005A04E2" w:rsidRDefault="00555899" w:rsidP="00555899">
      <w:r>
        <w:t xml:space="preserve">The </w:t>
      </w:r>
      <w:r w:rsidR="00D05CE7">
        <w:t>GPIO</w:t>
      </w:r>
      <w:r w:rsidRPr="001E7496">
        <w:t xml:space="preserve"> </w:t>
      </w:r>
      <w:r>
        <w:t xml:space="preserve">Request Message is sent by the TE to establish or remove a </w:t>
      </w:r>
      <w:r w:rsidR="00177FFA">
        <w:t xml:space="preserve">loopback </w:t>
      </w:r>
      <w:r>
        <w:t>connection</w:t>
      </w:r>
      <w:r w:rsidR="00E34852">
        <w:t>, or request statistics regarding the connection</w:t>
      </w:r>
      <w:r>
        <w:t xml:space="preserve">.  </w:t>
      </w:r>
      <w:r w:rsidR="00400768">
        <w:t>When an output pin is connected t</w:t>
      </w:r>
      <w:r>
        <w:t xml:space="preserve">he </w:t>
      </w:r>
      <w:r w:rsidR="003F5F77">
        <w:t>MPS</w:t>
      </w:r>
      <w:r>
        <w:t xml:space="preserve"> will </w:t>
      </w:r>
      <w:r w:rsidR="00A13FA9">
        <w:t>assert and de-assert</w:t>
      </w:r>
      <w:r w:rsidR="00897A87">
        <w:t xml:space="preserve"> the </w:t>
      </w:r>
      <w:r w:rsidR="003F5F77">
        <w:t xml:space="preserve">gpOut </w:t>
      </w:r>
      <w:r w:rsidR="00897A87">
        <w:t xml:space="preserve">pin with the expectation of sensing the same state on the </w:t>
      </w:r>
      <w:r w:rsidR="003F5F77">
        <w:t xml:space="preserve">gpIn </w:t>
      </w:r>
      <w:r w:rsidR="00897A87">
        <w:t>pin</w:t>
      </w:r>
      <w:r w:rsidR="003F5F77">
        <w:t>(s)</w:t>
      </w:r>
      <w:r>
        <w:t xml:space="preserve">. </w:t>
      </w:r>
      <w:r w:rsidRPr="00A36E51">
        <w:t xml:space="preserve"> </w:t>
      </w:r>
    </w:p>
    <w:p w:rsidR="00555899" w:rsidRDefault="005A04E2" w:rsidP="00555899">
      <w:r>
        <w:t xml:space="preserve">When the request type is </w:t>
      </w:r>
      <w:r w:rsidRPr="00ED17D4">
        <w:rPr>
          <w:i/>
        </w:rPr>
        <w:t>CONNECT</w:t>
      </w:r>
      <w:r>
        <w:t>, t</w:t>
      </w:r>
      <w:r w:rsidR="00321C9E">
        <w:t xml:space="preserve">he gpIn parameter must be </w:t>
      </w:r>
      <w:r w:rsidR="003F5F77">
        <w:t xml:space="preserve">an unconnected </w:t>
      </w:r>
      <w:r w:rsidR="00897A87">
        <w:t xml:space="preserve">GP input and the gpOut parameter must be </w:t>
      </w:r>
      <w:r w:rsidR="003F5F77">
        <w:t xml:space="preserve">a </w:t>
      </w:r>
      <w:r w:rsidR="00897A87">
        <w:t>GP output. Any other combination will result in a response</w:t>
      </w:r>
      <w:r w:rsidR="00321C9E">
        <w:t xml:space="preserve"> </w:t>
      </w:r>
      <w:r w:rsidR="008F190A">
        <w:t xml:space="preserve">without establishing a connection </w:t>
      </w:r>
      <w:r w:rsidR="00321C9E">
        <w:t xml:space="preserve">(i.e. one </w:t>
      </w:r>
      <w:r w:rsidR="003F5F77">
        <w:t xml:space="preserve">output </w:t>
      </w:r>
      <w:r w:rsidR="00321C9E">
        <w:t xml:space="preserve">to multiple </w:t>
      </w:r>
      <w:r w:rsidR="003F5F77">
        <w:t xml:space="preserve">inputs </w:t>
      </w:r>
      <w:r w:rsidR="00321C9E">
        <w:t xml:space="preserve">is allowed but more than one </w:t>
      </w:r>
      <w:r w:rsidR="003F5F77">
        <w:t xml:space="preserve">output </w:t>
      </w:r>
      <w:r w:rsidR="00321C9E">
        <w:t xml:space="preserve">to one </w:t>
      </w:r>
      <w:r w:rsidR="003F5F77">
        <w:t>input is not.)</w:t>
      </w:r>
      <w:r w:rsidR="00321C9E">
        <w:t xml:space="preserve"> </w:t>
      </w:r>
      <w:r w:rsidR="0011624F">
        <w:t>If gpIn is “ALL” then each input is connected to the one gpOut, disconnected from its current output if any, or reported as appropriate for the request type.</w:t>
      </w:r>
    </w:p>
    <w:p w:rsidR="008F190A" w:rsidRDefault="00E34852" w:rsidP="00E34852">
      <w:r w:rsidRPr="005A04E2">
        <w:t xml:space="preserve">When the request type is </w:t>
      </w:r>
      <w:r w:rsidRPr="00ED17D4">
        <w:rPr>
          <w:i/>
        </w:rPr>
        <w:t>DISCONNECT</w:t>
      </w:r>
      <w:r>
        <w:t xml:space="preserve">, the connection between the gpOut and gpIn is removed. </w:t>
      </w:r>
    </w:p>
    <w:p w:rsidR="00E34852" w:rsidRDefault="00E34852" w:rsidP="00E34852">
      <w:r w:rsidRPr="005A04E2">
        <w:t xml:space="preserve">When the request type is </w:t>
      </w:r>
      <w:r w:rsidR="00ED17D4" w:rsidRPr="00ED17D4">
        <w:rPr>
          <w:i/>
        </w:rPr>
        <w:t>REPORT</w:t>
      </w:r>
      <w:r>
        <w:t xml:space="preserve">, the connection </w:t>
      </w:r>
      <w:r w:rsidR="00400768">
        <w:t xml:space="preserve">for </w:t>
      </w:r>
      <w:r>
        <w:t xml:space="preserve"> gpIn is unchanged</w:t>
      </w:r>
      <w:r w:rsidR="00ED17D4">
        <w:t xml:space="preserve"> and the response message is sent</w:t>
      </w:r>
      <w:r>
        <w:t xml:space="preserve">. </w:t>
      </w:r>
    </w:p>
    <w:p w:rsidR="00555899" w:rsidRPr="00755E11" w:rsidRDefault="00555899" w:rsidP="00555899">
      <w:pPr>
        <w:pStyle w:val="rststyle-codeblock"/>
        <w:framePr w:wrap="auto" w:vAnchor="margin" w:yAlign="inline"/>
        <w:pBdr>
          <w:top w:val="single" w:sz="2" w:space="0" w:color="000000"/>
        </w:pBdr>
      </w:pPr>
      <w:r w:rsidRPr="00755E11">
        <w:t xml:space="preserve">message </w:t>
      </w:r>
      <w:r w:rsidR="003B0115">
        <w:t>GPIO</w:t>
      </w:r>
      <w:r w:rsidRPr="00755E11">
        <w:t>Request {</w:t>
      </w:r>
    </w:p>
    <w:p w:rsidR="00555899" w:rsidRPr="00755E11" w:rsidRDefault="00555899" w:rsidP="00555899">
      <w:pPr>
        <w:pStyle w:val="rststyle-codeblock"/>
        <w:framePr w:wrap="auto" w:vAnchor="margin" w:yAlign="inline"/>
        <w:pBdr>
          <w:top w:val="single" w:sz="2" w:space="0" w:color="000000"/>
        </w:pBdr>
      </w:pPr>
      <w:r w:rsidRPr="00755E11">
        <w:tab/>
        <w:t>enum RequestTypeT {</w:t>
      </w:r>
    </w:p>
    <w:p w:rsidR="00555899" w:rsidRPr="00755E11" w:rsidRDefault="00555899" w:rsidP="00555899">
      <w:pPr>
        <w:pStyle w:val="rststyle-codeblock"/>
        <w:framePr w:wrap="auto" w:vAnchor="margin" w:yAlign="inline"/>
        <w:pBdr>
          <w:top w:val="single" w:sz="2" w:space="0" w:color="000000"/>
        </w:pBdr>
      </w:pPr>
      <w:r w:rsidRPr="00755E11">
        <w:tab/>
      </w:r>
      <w:r w:rsidRPr="00755E11">
        <w:tab/>
      </w:r>
      <w:r>
        <w:t>DISCONNECT</w:t>
      </w:r>
      <w:r w:rsidRPr="00755E11">
        <w:tab/>
      </w:r>
      <w:r w:rsidRPr="00755E11">
        <w:tab/>
      </w:r>
      <w:r w:rsidRPr="00755E11">
        <w:tab/>
        <w:t>= 0;</w:t>
      </w:r>
      <w:r w:rsidR="001471CB">
        <w:br/>
      </w:r>
      <w:r w:rsidR="00A13FA9" w:rsidRPr="00755E11">
        <w:tab/>
      </w:r>
      <w:r w:rsidR="00A13FA9" w:rsidRPr="00755E11">
        <w:tab/>
      </w:r>
      <w:r w:rsidR="00A13FA9">
        <w:t>CONNECT</w:t>
      </w:r>
      <w:r w:rsidR="00A13FA9" w:rsidRPr="00755E11">
        <w:tab/>
      </w:r>
      <w:r w:rsidR="00A13FA9" w:rsidRPr="00755E11">
        <w:tab/>
      </w:r>
      <w:r w:rsidR="00A13FA9" w:rsidRPr="00755E11">
        <w:tab/>
        <w:t>= 1;</w:t>
      </w:r>
      <w:r w:rsidR="00A13FA9">
        <w:br/>
      </w:r>
      <w:r w:rsidR="00A13FA9" w:rsidRPr="00755E11">
        <w:tab/>
      </w:r>
      <w:r w:rsidR="00A13FA9" w:rsidRPr="00755E11">
        <w:tab/>
      </w:r>
      <w:r w:rsidR="00A13FA9">
        <w:t>REPORT</w:t>
      </w:r>
      <w:r w:rsidR="00A13FA9" w:rsidRPr="00755E11">
        <w:tab/>
      </w:r>
      <w:r w:rsidR="00A13FA9" w:rsidRPr="00755E11">
        <w:tab/>
      </w:r>
      <w:r w:rsidR="00A13FA9" w:rsidRPr="00755E11">
        <w:tab/>
        <w:t xml:space="preserve">= </w:t>
      </w:r>
      <w:r w:rsidR="00A13FA9">
        <w:t>2</w:t>
      </w:r>
      <w:r w:rsidR="00A13FA9" w:rsidRPr="00755E11">
        <w:t>;</w:t>
      </w:r>
      <w:r w:rsidR="00A13FA9">
        <w:br/>
      </w:r>
      <w:r w:rsidRPr="00755E11">
        <w:tab/>
        <w:t>}</w:t>
      </w:r>
    </w:p>
    <w:p w:rsidR="00555899" w:rsidRPr="00755E11" w:rsidRDefault="00555899" w:rsidP="00555899">
      <w:pPr>
        <w:pStyle w:val="rststyle-codeblock"/>
        <w:framePr w:wrap="auto" w:vAnchor="margin" w:yAlign="inline"/>
        <w:pBdr>
          <w:top w:val="single" w:sz="2" w:space="0" w:color="000000"/>
        </w:pBdr>
      </w:pPr>
      <w:r w:rsidRPr="00755E11">
        <w:tab/>
        <w:t xml:space="preserve">required RequestTypeT requestType = </w:t>
      </w:r>
      <w:r>
        <w:t>1</w:t>
      </w:r>
      <w:r w:rsidRPr="00755E11">
        <w:t xml:space="preserve"> [default = DISCONNECT];</w:t>
      </w:r>
    </w:p>
    <w:p w:rsidR="00FC081F" w:rsidRPr="00755E11" w:rsidRDefault="00FC081F" w:rsidP="00FC081F">
      <w:pPr>
        <w:pStyle w:val="rststyle-codeblock"/>
        <w:framePr w:wrap="auto" w:vAnchor="margin" w:yAlign="inline"/>
        <w:pBdr>
          <w:top w:val="single" w:sz="2" w:space="0" w:color="000000"/>
        </w:pBdr>
      </w:pPr>
      <w:r w:rsidRPr="00755E11">
        <w:tab/>
      </w:r>
      <w:r w:rsidRPr="001C2639">
        <w:t xml:space="preserve">required </w:t>
      </w:r>
      <w:r>
        <w:t>string</w:t>
      </w:r>
      <w:r w:rsidRPr="00755E11">
        <w:t xml:space="preserve"> </w:t>
      </w:r>
      <w:r>
        <w:t>gpIn</w:t>
      </w:r>
      <w:r w:rsidRPr="00755E11">
        <w:t xml:space="preserve"> </w:t>
      </w:r>
      <w:r>
        <w:t xml:space="preserve"> </w:t>
      </w:r>
      <w:r w:rsidRPr="00755E11">
        <w:t xml:space="preserve">= </w:t>
      </w:r>
      <w:r>
        <w:t>2</w:t>
      </w:r>
      <w:r w:rsidRPr="00755E11">
        <w:t xml:space="preserve"> [default = </w:t>
      </w:r>
      <w:r>
        <w:t>“”</w:t>
      </w:r>
      <w:r w:rsidRPr="00755E11">
        <w:t>];</w:t>
      </w:r>
    </w:p>
    <w:p w:rsidR="00555899" w:rsidRPr="00755E11" w:rsidRDefault="00555899" w:rsidP="00555899">
      <w:pPr>
        <w:pStyle w:val="rststyle-codeblock"/>
        <w:framePr w:wrap="auto" w:vAnchor="margin" w:yAlign="inline"/>
        <w:pBdr>
          <w:top w:val="single" w:sz="2" w:space="0" w:color="000000"/>
        </w:pBdr>
      </w:pPr>
      <w:r w:rsidRPr="00755E11">
        <w:tab/>
      </w:r>
      <w:r w:rsidR="00FC081F">
        <w:t>optional</w:t>
      </w:r>
      <w:r w:rsidR="00FC081F" w:rsidRPr="00FC081F">
        <w:t xml:space="preserve"> </w:t>
      </w:r>
      <w:r>
        <w:t>string</w:t>
      </w:r>
      <w:r w:rsidRPr="00755E11">
        <w:t xml:space="preserve"> </w:t>
      </w:r>
      <w:r w:rsidR="003F5F77">
        <w:t>gpOut</w:t>
      </w:r>
      <w:r w:rsidR="003F5F77" w:rsidRPr="00755E11">
        <w:t xml:space="preserve"> </w:t>
      </w:r>
      <w:r w:rsidRPr="00755E11">
        <w:t xml:space="preserve">= </w:t>
      </w:r>
      <w:r w:rsidR="00FC081F">
        <w:t>3</w:t>
      </w:r>
      <w:r>
        <w:t xml:space="preserve"> [default = “”</w:t>
      </w:r>
      <w:r w:rsidRPr="00755E11">
        <w:t>];</w:t>
      </w:r>
    </w:p>
    <w:p w:rsidR="00555899" w:rsidRPr="009E43E6" w:rsidRDefault="00555899" w:rsidP="00555899">
      <w:pPr>
        <w:pStyle w:val="rststyle-codeblock"/>
        <w:framePr w:wrap="auto" w:vAnchor="margin" w:yAlign="inline"/>
        <w:pBdr>
          <w:top w:val="single" w:sz="2" w:space="0" w:color="000000"/>
        </w:pBdr>
      </w:pPr>
      <w:r w:rsidRPr="00755E11">
        <w:t>}</w:t>
      </w:r>
    </w:p>
    <w:p w:rsidR="00555899" w:rsidRPr="00755E11" w:rsidRDefault="00555899" w:rsidP="00555899">
      <w:pPr>
        <w:rPr>
          <w:rFonts w:eastAsia="Nimbus Mono L"/>
        </w:rPr>
      </w:pPr>
    </w:p>
    <w:tbl>
      <w:tblPr>
        <w:tblStyle w:val="LightList-Accent1"/>
        <w:tblW w:w="9516" w:type="dxa"/>
        <w:jc w:val="center"/>
        <w:tblLook w:val="04A0" w:firstRow="1" w:lastRow="0" w:firstColumn="1" w:lastColumn="0" w:noHBand="0" w:noVBand="1"/>
      </w:tblPr>
      <w:tblGrid>
        <w:gridCol w:w="3635"/>
        <w:gridCol w:w="5881"/>
      </w:tblGrid>
      <w:tr w:rsidR="00555899" w:rsidRPr="00755E11" w:rsidTr="00DF3723">
        <w:trPr>
          <w:cnfStyle w:val="100000000000" w:firstRow="1" w:lastRow="0" w:firstColumn="0" w:lastColumn="0" w:oddVBand="0" w:evenVBand="0" w:oddHBand="0" w:evenHBand="0" w:firstRowFirstColumn="0" w:firstRowLastColumn="0" w:lastRowFirstColumn="0" w:lastRowLastColumn="0"/>
          <w:trHeight w:val="205"/>
          <w:jc w:val="center"/>
        </w:trPr>
        <w:tc>
          <w:tcPr>
            <w:cnfStyle w:val="001000000000" w:firstRow="0" w:lastRow="0" w:firstColumn="1" w:lastColumn="0" w:oddVBand="0" w:evenVBand="0" w:oddHBand="0" w:evenHBand="0" w:firstRowFirstColumn="0" w:firstRowLastColumn="0" w:lastRowFirstColumn="0" w:lastRowLastColumn="0"/>
            <w:tcW w:w="3635" w:type="dxa"/>
          </w:tcPr>
          <w:p w:rsidR="00555899" w:rsidRPr="00755E11" w:rsidRDefault="00555899" w:rsidP="00897A87">
            <w:pPr>
              <w:spacing w:before="0" w:after="0" w:line="240" w:lineRule="auto"/>
            </w:pPr>
            <w:r w:rsidRPr="00755E11">
              <w:t>Name</w:t>
            </w:r>
          </w:p>
        </w:tc>
        <w:tc>
          <w:tcPr>
            <w:tcW w:w="5881" w:type="dxa"/>
          </w:tcPr>
          <w:p w:rsidR="00555899" w:rsidRPr="00755E11" w:rsidRDefault="00555899" w:rsidP="00897A87">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DF3723" w:rsidRPr="00755E11"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tcPr>
          <w:p w:rsidR="00DF3723" w:rsidRPr="0067754B" w:rsidRDefault="00DF3723" w:rsidP="000B228E">
            <w:r w:rsidRPr="0067754B">
              <w:t>STOP</w:t>
            </w:r>
          </w:p>
        </w:tc>
        <w:tc>
          <w:tcPr>
            <w:tcW w:w="5881" w:type="dxa"/>
          </w:tcPr>
          <w:p w:rsidR="00DF3723" w:rsidRPr="0067754B" w:rsidRDefault="00DF3723" w:rsidP="000B228E">
            <w:pPr>
              <w:cnfStyle w:val="000000100000" w:firstRow="0" w:lastRow="0" w:firstColumn="0" w:lastColumn="0" w:oddVBand="0" w:evenVBand="0" w:oddHBand="1" w:evenHBand="0" w:firstRowFirstColumn="0" w:firstRowLastColumn="0" w:lastRowFirstColumn="0" w:lastRowLastColumn="0"/>
            </w:pPr>
            <w:r w:rsidRPr="0067754B">
              <w:t xml:space="preserve">Requests the </w:t>
            </w:r>
            <w:r>
              <w:t>application</w:t>
            </w:r>
            <w:r w:rsidRPr="0067754B">
              <w:t xml:space="preserve"> to halt and reply with a report</w:t>
            </w:r>
          </w:p>
        </w:tc>
      </w:tr>
      <w:tr w:rsidR="00DF3723" w:rsidRPr="00755E11" w:rsidTr="00DF3723">
        <w:tblPrEx>
          <w:jc w:val="left"/>
        </w:tblPrEx>
        <w:trPr>
          <w:trHeight w:val="493"/>
        </w:trPr>
        <w:tc>
          <w:tcPr>
            <w:cnfStyle w:val="001000000000" w:firstRow="0" w:lastRow="0" w:firstColumn="1" w:lastColumn="0" w:oddVBand="0" w:evenVBand="0" w:oddHBand="0" w:evenHBand="0" w:firstRowFirstColumn="0" w:firstRowLastColumn="0" w:lastRowFirstColumn="0" w:lastRowLastColumn="0"/>
            <w:tcW w:w="3635" w:type="dxa"/>
          </w:tcPr>
          <w:p w:rsidR="00DF3723" w:rsidRPr="0067754B" w:rsidRDefault="00DF3723" w:rsidP="000B228E">
            <w:r w:rsidRPr="0067754B">
              <w:t>RUN</w:t>
            </w:r>
          </w:p>
        </w:tc>
        <w:tc>
          <w:tcPr>
            <w:tcW w:w="5881" w:type="dxa"/>
          </w:tcPr>
          <w:p w:rsidR="00DF3723" w:rsidRPr="0067754B" w:rsidRDefault="00DF3723" w:rsidP="000B228E">
            <w:pPr>
              <w:cnfStyle w:val="000000000000" w:firstRow="0" w:lastRow="0" w:firstColumn="0" w:lastColumn="0" w:oddVBand="0" w:evenVBand="0" w:oddHBand="0" w:evenHBand="0" w:firstRowFirstColumn="0" w:firstRowLastColumn="0" w:lastRowFirstColumn="0" w:lastRowLastColumn="0"/>
            </w:pPr>
            <w:r w:rsidRPr="0067754B">
              <w:t xml:space="preserve">Requests the </w:t>
            </w:r>
            <w:r>
              <w:t>application</w:t>
            </w:r>
            <w:r w:rsidRPr="0067754B">
              <w:t xml:space="preserve"> to run and reply with a report</w:t>
            </w:r>
          </w:p>
        </w:tc>
      </w:tr>
      <w:tr w:rsidR="00DF3723" w:rsidRPr="00755E11" w:rsidTr="00DF3723">
        <w:tblPrEx>
          <w:jc w:val="left"/>
        </w:tblPrEx>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rsidR="00DF3723" w:rsidRPr="00755E11" w:rsidRDefault="00DF3723" w:rsidP="000B228E">
            <w:pPr>
              <w:spacing w:before="0" w:after="0" w:line="240" w:lineRule="auto"/>
            </w:pPr>
            <w:r>
              <w:t>REPORT</w:t>
            </w:r>
          </w:p>
        </w:tc>
        <w:tc>
          <w:tcPr>
            <w:tcW w:w="5881" w:type="dxa"/>
            <w:vAlign w:val="center"/>
          </w:tcPr>
          <w:p w:rsidR="00DF3723" w:rsidRPr="00755E11" w:rsidRDefault="00DF3723" w:rsidP="000B228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3F6B59">
              <w:rPr>
                <w:rFonts w:eastAsiaTheme="minorEastAsia"/>
              </w:rPr>
              <w:t xml:space="preserve">The </w:t>
            </w:r>
            <w:r w:rsidRPr="00106AD3">
              <w:rPr>
                <w:rFonts w:eastAsiaTheme="minorEastAsia"/>
              </w:rPr>
              <w:t xml:space="preserve">REPORT </w:t>
            </w:r>
            <w:r w:rsidRPr="003F6B59">
              <w:rPr>
                <w:rFonts w:eastAsiaTheme="minorEastAsia"/>
              </w:rPr>
              <w:t xml:space="preserve">request tells the </w:t>
            </w:r>
            <w:r w:rsidRPr="00431CCD">
              <w:rPr>
                <w:rFonts w:eastAsiaTheme="minorEastAsia"/>
              </w:rPr>
              <w:t xml:space="preserve">MPS  </w:t>
            </w:r>
            <w:r w:rsidRPr="003F6B59">
              <w:rPr>
                <w:rFonts w:eastAsiaTheme="minorEastAsia"/>
              </w:rPr>
              <w:t xml:space="preserve">to </w:t>
            </w:r>
            <w:r>
              <w:rPr>
                <w:rFonts w:eastAsiaTheme="minorEastAsia"/>
              </w:rPr>
              <w:t>respond with a configuration report</w:t>
            </w:r>
          </w:p>
        </w:tc>
      </w:tr>
      <w:tr w:rsidR="00FC081F" w:rsidRPr="00755E11" w:rsidTr="0072371E">
        <w:trPr>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rsidR="00FC081F" w:rsidRPr="00755E11" w:rsidRDefault="00FC081F" w:rsidP="0072371E">
            <w:pPr>
              <w:spacing w:before="0" w:after="0" w:line="240" w:lineRule="auto"/>
            </w:pPr>
            <w:r w:rsidRPr="00897A87">
              <w:t xml:space="preserve">gpIn  </w:t>
            </w:r>
          </w:p>
        </w:tc>
        <w:tc>
          <w:tcPr>
            <w:tcW w:w="5881" w:type="dxa"/>
            <w:vAlign w:val="center"/>
          </w:tcPr>
          <w:p w:rsidR="00FC081F" w:rsidRPr="00755E11" w:rsidRDefault="00FC081F" w:rsidP="0072371E">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MPS discrete input</w:t>
            </w:r>
          </w:p>
        </w:tc>
      </w:tr>
      <w:tr w:rsidR="003F5F77" w:rsidRPr="00755E11" w:rsidTr="00DF3723">
        <w:trPr>
          <w:cnfStyle w:val="000000100000" w:firstRow="0" w:lastRow="0" w:firstColumn="0" w:lastColumn="0" w:oddVBand="0" w:evenVBand="0" w:oddHBand="1" w:evenHBand="0" w:firstRowFirstColumn="0" w:firstRowLastColumn="0" w:lastRowFirstColumn="0" w:lastRowLastColumn="0"/>
          <w:trHeight w:val="493"/>
          <w:jc w:val="center"/>
        </w:trPr>
        <w:tc>
          <w:tcPr>
            <w:cnfStyle w:val="001000000000" w:firstRow="0" w:lastRow="0" w:firstColumn="1" w:lastColumn="0" w:oddVBand="0" w:evenVBand="0" w:oddHBand="0" w:evenHBand="0" w:firstRowFirstColumn="0" w:firstRowLastColumn="0" w:lastRowFirstColumn="0" w:lastRowLastColumn="0"/>
            <w:tcW w:w="3635" w:type="dxa"/>
            <w:vAlign w:val="center"/>
          </w:tcPr>
          <w:p w:rsidR="003F5F77" w:rsidRPr="00755E11" w:rsidRDefault="003F5F77" w:rsidP="005A04E2">
            <w:pPr>
              <w:spacing w:before="0" w:after="0" w:line="240" w:lineRule="auto"/>
            </w:pPr>
            <w:r w:rsidRPr="00897A87">
              <w:t>gpOut</w:t>
            </w:r>
          </w:p>
        </w:tc>
        <w:tc>
          <w:tcPr>
            <w:tcW w:w="5881" w:type="dxa"/>
            <w:vAlign w:val="center"/>
          </w:tcPr>
          <w:p w:rsidR="003F5F77" w:rsidRPr="00755E11" w:rsidRDefault="003F5F77" w:rsidP="005A04E2">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MPS discrete out</w:t>
            </w:r>
            <w:r w:rsidRPr="00897A87">
              <w:rPr>
                <w:rFonts w:eastAsiaTheme="minorEastAsia"/>
              </w:rPr>
              <w:t>put</w:t>
            </w:r>
            <w:r w:rsidR="00FC081F">
              <w:rPr>
                <w:rFonts w:eastAsiaTheme="minorEastAsia"/>
              </w:rPr>
              <w:t xml:space="preserve"> (ignored for </w:t>
            </w:r>
            <w:r w:rsidR="00FC081F" w:rsidRPr="00FC081F">
              <w:rPr>
                <w:rFonts w:eastAsiaTheme="minorEastAsia"/>
                <w:i/>
              </w:rPr>
              <w:t>DISCONNECT</w:t>
            </w:r>
            <w:r w:rsidR="00FC081F">
              <w:rPr>
                <w:rFonts w:eastAsiaTheme="minorEastAsia"/>
              </w:rPr>
              <w:t xml:space="preserve"> or</w:t>
            </w:r>
            <w:r w:rsidR="00FC081F">
              <w:t xml:space="preserve"> </w:t>
            </w:r>
            <w:r w:rsidR="00FC081F" w:rsidRPr="00FC081F">
              <w:rPr>
                <w:rFonts w:eastAsiaTheme="minorEastAsia"/>
                <w:i/>
              </w:rPr>
              <w:t>REPORT</w:t>
            </w:r>
            <w:r w:rsidR="00FC081F">
              <w:rPr>
                <w:rFonts w:eastAsiaTheme="minorEastAsia"/>
              </w:rPr>
              <w:t>)</w:t>
            </w:r>
          </w:p>
        </w:tc>
      </w:tr>
    </w:tbl>
    <w:p w:rsidR="00555899" w:rsidRDefault="00555899" w:rsidP="00555899">
      <w:pPr>
        <w:pStyle w:val="Caption"/>
      </w:pPr>
      <w:r w:rsidRPr="009141E6">
        <w:t xml:space="preserve">Table </w:t>
      </w:r>
      <w:fldSimple w:instr=" SEQ Table \* ARABIC ">
        <w:r w:rsidR="00DE59B7">
          <w:rPr>
            <w:noProof/>
          </w:rPr>
          <w:t>24</w:t>
        </w:r>
      </w:fldSimple>
      <w:r w:rsidRPr="009141E6">
        <w:t xml:space="preserve"> </w:t>
      </w:r>
      <w:r w:rsidR="00897A87">
        <w:t>GPIO</w:t>
      </w:r>
      <w:r w:rsidRPr="00036565">
        <w:t xml:space="preserve">Request </w:t>
      </w:r>
      <w:r>
        <w:t>M</w:t>
      </w:r>
      <w:r w:rsidRPr="009141E6">
        <w:t xml:space="preserve">essage </w:t>
      </w:r>
    </w:p>
    <w:p w:rsidR="00555899" w:rsidRPr="00855567" w:rsidRDefault="00897A87" w:rsidP="00897A87">
      <w:pPr>
        <w:pStyle w:val="Heading4"/>
      </w:pPr>
      <w:r w:rsidRPr="00897A87">
        <w:lastRenderedPageBreak/>
        <w:t xml:space="preserve">GPIO </w:t>
      </w:r>
      <w:r w:rsidR="00555899" w:rsidRPr="004A209D">
        <w:t>Response</w:t>
      </w:r>
    </w:p>
    <w:p w:rsidR="00555899" w:rsidRDefault="00555899" w:rsidP="00555899">
      <w:pPr>
        <w:keepNext/>
      </w:pPr>
      <w:r>
        <w:t xml:space="preserve">The </w:t>
      </w:r>
      <w:r w:rsidR="003B0115" w:rsidRPr="003B0115">
        <w:t>GPIO</w:t>
      </w:r>
      <w:r w:rsidR="003B0115">
        <w:t xml:space="preserve"> </w:t>
      </w:r>
      <w:r w:rsidRPr="00EA2D36">
        <w:t xml:space="preserve">Response </w:t>
      </w:r>
      <w:r>
        <w:t xml:space="preserve">Message is sent by the MPS to </w:t>
      </w:r>
      <w:r w:rsidR="00ED17D4">
        <w:t>provide the</w:t>
      </w:r>
      <w:r>
        <w:t xml:space="preserve"> connection </w:t>
      </w:r>
      <w:r w:rsidR="00ED17D4">
        <w:t>state and loopback statistics for an individual GP input</w:t>
      </w:r>
      <w:r>
        <w:t>.</w:t>
      </w:r>
    </w:p>
    <w:p w:rsidR="00E63A88" w:rsidRDefault="00555899" w:rsidP="00E63A88">
      <w:pPr>
        <w:pStyle w:val="rststyle-codeblock"/>
        <w:framePr w:wrap="around"/>
      </w:pPr>
      <w:r w:rsidRPr="007526A8">
        <w:t xml:space="preserve">message </w:t>
      </w:r>
      <w:r w:rsidR="003B0115" w:rsidRPr="003B0115">
        <w:t>GPIO</w:t>
      </w:r>
      <w:r w:rsidRPr="007526A8">
        <w:t>Response {</w:t>
      </w:r>
      <w:r>
        <w:br/>
      </w:r>
      <w:r w:rsidR="00E63A88" w:rsidRPr="004D76C5">
        <w:tab/>
        <w:t xml:space="preserve">enum </w:t>
      </w:r>
      <w:r w:rsidR="00400768" w:rsidRPr="00400768">
        <w:t xml:space="preserve">ConStateT </w:t>
      </w:r>
      <w:r w:rsidR="00E63A88" w:rsidRPr="004D76C5">
        <w:t>{</w:t>
      </w:r>
      <w:r w:rsidR="00E63A88" w:rsidRPr="004D76C5">
        <w:br/>
      </w:r>
      <w:r w:rsidR="00E63A88" w:rsidRPr="004D76C5">
        <w:tab/>
      </w:r>
      <w:r w:rsidR="00E63A88" w:rsidRPr="004D76C5">
        <w:tab/>
        <w:t>DISCONNECT</w:t>
      </w:r>
      <w:r w:rsidR="00E63A88">
        <w:t>ED</w:t>
      </w:r>
      <w:r w:rsidR="00E63A88">
        <w:tab/>
      </w:r>
      <w:r w:rsidR="00E63A88">
        <w:tab/>
      </w:r>
      <w:r w:rsidR="00E63A88" w:rsidRPr="004D76C5">
        <w:t>= 0;</w:t>
      </w:r>
      <w:r w:rsidR="00E63A88" w:rsidRPr="004D76C5">
        <w:br/>
      </w:r>
      <w:r w:rsidR="00E63A88" w:rsidRPr="004D76C5">
        <w:tab/>
      </w:r>
      <w:r w:rsidR="00E63A88" w:rsidRPr="004D76C5">
        <w:tab/>
        <w:t>CONNECT</w:t>
      </w:r>
      <w:r w:rsidR="00E63A88">
        <w:t>ED</w:t>
      </w:r>
      <w:r w:rsidR="00E63A88" w:rsidRPr="004D76C5">
        <w:tab/>
      </w:r>
      <w:r w:rsidR="00E63A88" w:rsidRPr="004D76C5">
        <w:tab/>
      </w:r>
      <w:r w:rsidR="00E63A88" w:rsidRPr="004D76C5">
        <w:tab/>
        <w:t>= 1;</w:t>
      </w:r>
      <w:r w:rsidR="00E63A88" w:rsidRPr="004D76C5">
        <w:br/>
      </w:r>
      <w:r w:rsidR="00E63A88" w:rsidRPr="004D76C5">
        <w:tab/>
        <w:t>}</w:t>
      </w:r>
    </w:p>
    <w:p w:rsidR="0011624F" w:rsidRPr="004D76C5" w:rsidRDefault="0011624F" w:rsidP="00E63A88">
      <w:pPr>
        <w:pStyle w:val="rststyle-codeblock"/>
        <w:framePr w:wrap="around"/>
      </w:pPr>
      <w:r>
        <w:tab/>
        <w:t>Message GpioStatus {</w:t>
      </w:r>
    </w:p>
    <w:p w:rsidR="00E63A88" w:rsidRPr="004D76C5" w:rsidRDefault="00E63A88" w:rsidP="00E63A88">
      <w:pPr>
        <w:pStyle w:val="rststyle-codeblock"/>
        <w:framePr w:wrap="around"/>
      </w:pPr>
      <w:r w:rsidRPr="004D76C5">
        <w:tab/>
      </w:r>
      <w:r w:rsidR="0011624F">
        <w:tab/>
      </w:r>
      <w:r w:rsidRPr="004D76C5">
        <w:t xml:space="preserve">required </w:t>
      </w:r>
      <w:r w:rsidR="0011624F" w:rsidRPr="0011624F">
        <w:t>ConStateT</w:t>
      </w:r>
      <w:r w:rsidR="003E751B">
        <w:tab/>
      </w:r>
      <w:r w:rsidR="0011624F">
        <w:t>con</w:t>
      </w:r>
      <w:r w:rsidR="003A1DD9">
        <w:t>State</w:t>
      </w:r>
      <w:r w:rsidRPr="004D76C5">
        <w:t xml:space="preserve"> </w:t>
      </w:r>
      <w:r w:rsidR="003E751B">
        <w:tab/>
      </w:r>
      <w:r w:rsidR="003E751B">
        <w:tab/>
      </w:r>
      <w:r w:rsidRPr="004D76C5">
        <w:t>= 1;</w:t>
      </w:r>
    </w:p>
    <w:p w:rsidR="00A13FA9" w:rsidRDefault="00A13FA9" w:rsidP="00A13FA9">
      <w:pPr>
        <w:pStyle w:val="rststyle-codeblock"/>
        <w:framePr w:wrap="around"/>
      </w:pPr>
      <w:r>
        <w:tab/>
      </w:r>
      <w:r w:rsidR="0011624F">
        <w:tab/>
      </w:r>
      <w:r>
        <w:t xml:space="preserve">required </w:t>
      </w:r>
      <w:r w:rsidR="003E751B">
        <w:t xml:space="preserve">integer   </w:t>
      </w:r>
      <w:r w:rsidR="003E751B">
        <w:tab/>
        <w:t>mismatchCount</w:t>
      </w:r>
      <w:r>
        <w:tab/>
        <w:t>= 2;</w:t>
      </w:r>
    </w:p>
    <w:p w:rsidR="0011624F" w:rsidRPr="0011624F" w:rsidRDefault="0011624F" w:rsidP="0011624F">
      <w:pPr>
        <w:pStyle w:val="rststyle-codeblock"/>
        <w:framePr w:wrap="around"/>
        <w:ind w:firstLine="720"/>
      </w:pPr>
      <w:r w:rsidRPr="0011624F">
        <w:tab/>
        <w:t xml:space="preserve">required string </w:t>
      </w:r>
      <w:r>
        <w:tab/>
      </w:r>
      <w:r>
        <w:tab/>
      </w:r>
      <w:r w:rsidRPr="0011624F">
        <w:t xml:space="preserve">gpIn  = </w:t>
      </w:r>
      <w:r>
        <w:t>3</w:t>
      </w:r>
      <w:r w:rsidRPr="0011624F">
        <w:t>;</w:t>
      </w:r>
    </w:p>
    <w:p w:rsidR="0011624F" w:rsidRPr="0011624F" w:rsidRDefault="0011624F" w:rsidP="0011624F">
      <w:pPr>
        <w:pStyle w:val="rststyle-codeblock"/>
        <w:framePr w:wrap="around"/>
        <w:ind w:firstLine="720"/>
      </w:pPr>
      <w:r w:rsidRPr="0011624F">
        <w:tab/>
        <w:t xml:space="preserve">optional string </w:t>
      </w:r>
      <w:r>
        <w:tab/>
      </w:r>
      <w:r>
        <w:tab/>
      </w:r>
      <w:r w:rsidRPr="0011624F">
        <w:t xml:space="preserve">gpOut = </w:t>
      </w:r>
      <w:r>
        <w:t>4</w:t>
      </w:r>
      <w:r w:rsidRPr="0011624F">
        <w:t>;</w:t>
      </w:r>
    </w:p>
    <w:p w:rsidR="0011624F" w:rsidRDefault="0011624F" w:rsidP="0011624F">
      <w:pPr>
        <w:pStyle w:val="rststyle-codeblock"/>
        <w:framePr w:wrap="around"/>
        <w:ind w:firstLine="720"/>
      </w:pPr>
      <w:r>
        <w:t>}</w:t>
      </w:r>
    </w:p>
    <w:p w:rsidR="0011624F" w:rsidRDefault="005E157F" w:rsidP="0011624F">
      <w:pPr>
        <w:pStyle w:val="rststyle-codeblock"/>
        <w:framePr w:wrap="around"/>
        <w:ind w:firstLine="720"/>
      </w:pPr>
      <w:r>
        <w:t>r</w:t>
      </w:r>
      <w:r w:rsidR="0011624F">
        <w:t>epeated GpioStatus status = 1;</w:t>
      </w:r>
    </w:p>
    <w:p w:rsidR="0011624F" w:rsidRDefault="0011624F" w:rsidP="0011624F">
      <w:pPr>
        <w:pStyle w:val="rststyle-codeblock"/>
        <w:framePr w:wrap="around"/>
      </w:pPr>
      <w:r>
        <w:t>}</w:t>
      </w:r>
    </w:p>
    <w:tbl>
      <w:tblPr>
        <w:tblStyle w:val="LightList-Accent1"/>
        <w:tblpPr w:leftFromText="180" w:rightFromText="180" w:vertAnchor="page" w:horzAnchor="margin" w:tblpY="6752"/>
        <w:tblW w:w="9638" w:type="dxa"/>
        <w:tblLayout w:type="fixed"/>
        <w:tblLook w:val="04A0" w:firstRow="1" w:lastRow="0" w:firstColumn="1" w:lastColumn="0" w:noHBand="0" w:noVBand="1"/>
      </w:tblPr>
      <w:tblGrid>
        <w:gridCol w:w="2376"/>
        <w:gridCol w:w="7262"/>
      </w:tblGrid>
      <w:tr w:rsidR="005A04E2" w:rsidRPr="009141E6" w:rsidTr="00116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5A04E2" w:rsidRPr="009141E6" w:rsidRDefault="00555899" w:rsidP="0011624F">
            <w:pPr>
              <w:spacing w:after="0" w:line="240" w:lineRule="auto"/>
              <w:rPr>
                <w:lang w:eastAsia="zh-CN" w:bidi="hi-IN"/>
              </w:rPr>
            </w:pPr>
            <w:r w:rsidRPr="007526A8">
              <w:t>}</w:t>
            </w:r>
            <w:r>
              <w:br/>
            </w:r>
            <w:r w:rsidR="005A04E2" w:rsidRPr="009141E6">
              <w:t>Field</w:t>
            </w:r>
          </w:p>
        </w:tc>
        <w:tc>
          <w:tcPr>
            <w:tcW w:w="7262" w:type="dxa"/>
            <w:hideMark/>
          </w:tcPr>
          <w:p w:rsidR="005A04E2" w:rsidRPr="009141E6" w:rsidRDefault="005A04E2" w:rsidP="0011624F">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E63A88" w:rsidRPr="009141E6"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E63A88" w:rsidRPr="00B451C5" w:rsidRDefault="00E63A88" w:rsidP="0011624F">
            <w:r w:rsidRPr="00B451C5">
              <w:t>DISCONNECTED</w:t>
            </w:r>
          </w:p>
        </w:tc>
        <w:tc>
          <w:tcPr>
            <w:tcW w:w="7262" w:type="dxa"/>
          </w:tcPr>
          <w:p w:rsidR="00E63A88" w:rsidRPr="00B451C5" w:rsidRDefault="00E63A88" w:rsidP="0011624F">
            <w:pPr>
              <w:cnfStyle w:val="000000100000" w:firstRow="0" w:lastRow="0" w:firstColumn="0" w:lastColumn="0" w:oddVBand="0" w:evenVBand="0" w:oddHBand="1" w:evenHBand="0" w:firstRowFirstColumn="0" w:firstRowLastColumn="0" w:lastRowFirstColumn="0" w:lastRowLastColumn="0"/>
            </w:pPr>
            <w:r w:rsidRPr="00B451C5">
              <w:t>When the reply is generated the connection does not exist</w:t>
            </w:r>
          </w:p>
        </w:tc>
      </w:tr>
      <w:tr w:rsidR="00E63A88" w:rsidRPr="009141E6" w:rsidTr="0011624F">
        <w:trPr>
          <w:cantSplit/>
        </w:trPr>
        <w:tc>
          <w:tcPr>
            <w:cnfStyle w:val="001000000000" w:firstRow="0" w:lastRow="0" w:firstColumn="1" w:lastColumn="0" w:oddVBand="0" w:evenVBand="0" w:oddHBand="0" w:evenHBand="0" w:firstRowFirstColumn="0" w:firstRowLastColumn="0" w:lastRowFirstColumn="0" w:lastRowLastColumn="0"/>
            <w:tcW w:w="2376" w:type="dxa"/>
          </w:tcPr>
          <w:p w:rsidR="00E63A88" w:rsidRPr="00B451C5" w:rsidRDefault="00E63A88" w:rsidP="0011624F">
            <w:r w:rsidRPr="00B451C5">
              <w:t>CONNECTED</w:t>
            </w:r>
          </w:p>
        </w:tc>
        <w:tc>
          <w:tcPr>
            <w:tcW w:w="7262" w:type="dxa"/>
          </w:tcPr>
          <w:p w:rsidR="00E63A88" w:rsidRDefault="00E63A88" w:rsidP="0011624F">
            <w:pPr>
              <w:cnfStyle w:val="000000000000" w:firstRow="0" w:lastRow="0" w:firstColumn="0" w:lastColumn="0" w:oddVBand="0" w:evenVBand="0" w:oddHBand="0" w:evenHBand="0" w:firstRowFirstColumn="0" w:firstRowLastColumn="0" w:lastRowFirstColumn="0" w:lastRowLastColumn="0"/>
            </w:pPr>
            <w:r w:rsidRPr="00B451C5">
              <w:t>When the reply is generated the connection exists</w:t>
            </w:r>
          </w:p>
        </w:tc>
      </w:tr>
      <w:tr w:rsidR="002870FC" w:rsidRPr="009141E6" w:rsidTr="001162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2870FC" w:rsidRPr="006027B4" w:rsidRDefault="003E751B" w:rsidP="0011624F">
            <w:r w:rsidRPr="003E751B">
              <w:t>mismatchCount</w:t>
            </w:r>
          </w:p>
        </w:tc>
        <w:tc>
          <w:tcPr>
            <w:tcW w:w="7262" w:type="dxa"/>
          </w:tcPr>
          <w:p w:rsidR="002870FC" w:rsidRDefault="002870FC" w:rsidP="0011624F">
            <w:pPr>
              <w:cnfStyle w:val="000000100000" w:firstRow="0" w:lastRow="0" w:firstColumn="0" w:lastColumn="0" w:oddVBand="0" w:evenVBand="0" w:oddHBand="1" w:evenHBand="0" w:firstRowFirstColumn="0" w:firstRowLastColumn="0" w:lastRowFirstColumn="0" w:lastRowLastColumn="0"/>
            </w:pPr>
            <w:r w:rsidRPr="006027B4">
              <w:t xml:space="preserve">The </w:t>
            </w:r>
            <w:r w:rsidR="003E751B">
              <w:t>number of mismatches for the specified connection since the last connection request for the pin pair, or zero if the connection does not exist.</w:t>
            </w:r>
          </w:p>
        </w:tc>
      </w:tr>
    </w:tbl>
    <w:p w:rsidR="00075704" w:rsidRDefault="00075704" w:rsidP="00075704">
      <w:pPr>
        <w:pStyle w:val="Caption"/>
      </w:pPr>
      <w:r w:rsidRPr="009141E6">
        <w:t xml:space="preserve">Table </w:t>
      </w:r>
      <w:fldSimple w:instr=" SEQ Table \* ARABIC ">
        <w:r w:rsidR="00DE59B7">
          <w:rPr>
            <w:noProof/>
          </w:rPr>
          <w:t>25</w:t>
        </w:r>
      </w:fldSimple>
      <w:r w:rsidRPr="009141E6">
        <w:t xml:space="preserve"> </w:t>
      </w:r>
      <w:r w:rsidRPr="00897A87">
        <w:t>GPIO</w:t>
      </w:r>
      <w:r w:rsidRPr="00036565">
        <w:t xml:space="preserve">Response </w:t>
      </w:r>
      <w:r>
        <w:t>M</w:t>
      </w:r>
      <w:r w:rsidRPr="009141E6">
        <w:t xml:space="preserve">essage </w:t>
      </w:r>
    </w:p>
    <w:p w:rsidR="00813D52" w:rsidRDefault="00813D52">
      <w:pPr>
        <w:spacing w:before="0" w:after="0" w:line="240" w:lineRule="auto"/>
        <w:rPr>
          <w:rFonts w:ascii="Times New Roman" w:hAnsi="Times New Roman"/>
          <w:b/>
          <w:sz w:val="24"/>
          <w:szCs w:val="20"/>
        </w:rPr>
      </w:pPr>
      <w:r>
        <w:br w:type="page"/>
      </w:r>
    </w:p>
    <w:p w:rsidR="00813D52" w:rsidRDefault="00813D52" w:rsidP="00813D52">
      <w:pPr>
        <w:pStyle w:val="Heading4"/>
        <w:numPr>
          <w:ilvl w:val="3"/>
          <w:numId w:val="18"/>
        </w:numPr>
      </w:pPr>
      <w:r>
        <w:lastRenderedPageBreak/>
        <w:t>GPIO</w:t>
      </w:r>
      <w:r w:rsidRPr="001E7496">
        <w:t xml:space="preserve"> </w:t>
      </w:r>
      <w:r>
        <w:t>Device Names</w:t>
      </w:r>
    </w:p>
    <w:p w:rsidR="00813D52" w:rsidRDefault="00813D52" w:rsidP="00813D52">
      <w:r>
        <w:t xml:space="preserve">The following logical names for </w:t>
      </w:r>
      <w:r w:rsidR="00850D7C">
        <w:t>GPIO</w:t>
      </w:r>
      <w:r w:rsidRPr="004E1068">
        <w:t xml:space="preserve"> </w:t>
      </w:r>
      <w:r>
        <w:t>input channels are used to specify the channels for a loop-back connection.</w:t>
      </w:r>
    </w:p>
    <w:tbl>
      <w:tblPr>
        <w:tblStyle w:val="TableGrid"/>
        <w:tblpPr w:leftFromText="180" w:rightFromText="180" w:vertAnchor="text" w:horzAnchor="margin" w:tblpY="38"/>
        <w:tblOverlap w:val="never"/>
        <w:tblW w:w="0" w:type="auto"/>
        <w:tblLook w:val="04A0" w:firstRow="1" w:lastRow="0" w:firstColumn="1" w:lastColumn="0" w:noHBand="0" w:noVBand="1"/>
      </w:tblPr>
      <w:tblGrid>
        <w:gridCol w:w="1983"/>
        <w:gridCol w:w="1846"/>
      </w:tblGrid>
      <w:tr w:rsidR="00050D06" w:rsidRPr="007A28D6" w:rsidTr="00050D06">
        <w:tc>
          <w:tcPr>
            <w:tcW w:w="1983" w:type="dxa"/>
            <w:shd w:val="clear" w:color="auto" w:fill="548DD4" w:themeFill="text2" w:themeFillTint="99"/>
            <w:vAlign w:val="center"/>
          </w:tcPr>
          <w:p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rsidR="00050D06" w:rsidRPr="007A28D6" w:rsidRDefault="00050D06" w:rsidP="00050D06">
            <w:pPr>
              <w:jc w:val="center"/>
              <w:rPr>
                <w:color w:val="FFFFFF"/>
              </w:rPr>
            </w:pPr>
            <w:r>
              <w:rPr>
                <w:color w:val="FFFFFF"/>
              </w:rPr>
              <w:t>Pin</w:t>
            </w:r>
          </w:p>
        </w:tc>
      </w:tr>
      <w:tr w:rsidR="00050D06" w:rsidTr="00A268AA">
        <w:tc>
          <w:tcPr>
            <w:tcW w:w="1983" w:type="dxa"/>
          </w:tcPr>
          <w:p w:rsidR="00050D06" w:rsidRDefault="00050D06" w:rsidP="00050D06">
            <w:r w:rsidRPr="00DB3B85">
              <w:t>PA_KYLN_IN1</w:t>
            </w:r>
          </w:p>
        </w:tc>
        <w:tc>
          <w:tcPr>
            <w:tcW w:w="1846" w:type="dxa"/>
          </w:tcPr>
          <w:p w:rsidR="00050D06" w:rsidRDefault="00050D06" w:rsidP="00050D06">
            <w:r w:rsidRPr="00D707B4">
              <w:t xml:space="preserve">Insert B:  </w:t>
            </w:r>
            <w:r>
              <w:t>C</w:t>
            </w:r>
            <w:r w:rsidRPr="00D707B4">
              <w:t>-</w:t>
            </w:r>
            <w:r>
              <w:t>9</w:t>
            </w:r>
          </w:p>
        </w:tc>
      </w:tr>
      <w:tr w:rsidR="00050D06" w:rsidTr="00A268AA">
        <w:tc>
          <w:tcPr>
            <w:tcW w:w="1983" w:type="dxa"/>
          </w:tcPr>
          <w:p w:rsidR="00050D06" w:rsidRDefault="00050D06" w:rsidP="00050D06">
            <w:r w:rsidRPr="004220B4">
              <w:t>PA_KYLN_IN</w:t>
            </w:r>
            <w:r>
              <w:t>2</w:t>
            </w:r>
          </w:p>
        </w:tc>
        <w:tc>
          <w:tcPr>
            <w:tcW w:w="1846" w:type="dxa"/>
          </w:tcPr>
          <w:p w:rsidR="00050D06" w:rsidRDefault="00050D06" w:rsidP="00050D06">
            <w:r w:rsidRPr="00D707B4">
              <w:t xml:space="preserve">Insert B:  </w:t>
            </w:r>
            <w:r>
              <w:t>B</w:t>
            </w:r>
            <w:r w:rsidRPr="00D707B4">
              <w:t>-</w:t>
            </w:r>
            <w:r>
              <w:t>9</w:t>
            </w:r>
          </w:p>
        </w:tc>
      </w:tr>
      <w:tr w:rsidR="00050D06" w:rsidTr="00A268AA">
        <w:tc>
          <w:tcPr>
            <w:tcW w:w="1983" w:type="dxa"/>
          </w:tcPr>
          <w:p w:rsidR="00050D06" w:rsidRDefault="00050D06" w:rsidP="00050D06">
            <w:r w:rsidRPr="004220B4">
              <w:t>PA_KYLN_IN</w:t>
            </w:r>
            <w:r>
              <w:t>3</w:t>
            </w:r>
          </w:p>
        </w:tc>
        <w:tc>
          <w:tcPr>
            <w:tcW w:w="1846" w:type="dxa"/>
          </w:tcPr>
          <w:p w:rsidR="00050D06" w:rsidRDefault="00050D06" w:rsidP="00050D06">
            <w:r w:rsidRPr="00D707B4">
              <w:t>Insert B:  A-</w:t>
            </w:r>
            <w:r>
              <w:t>9</w:t>
            </w:r>
          </w:p>
        </w:tc>
      </w:tr>
      <w:tr w:rsidR="00050D06" w:rsidTr="00A268AA">
        <w:tc>
          <w:tcPr>
            <w:tcW w:w="1983" w:type="dxa"/>
          </w:tcPr>
          <w:p w:rsidR="00050D06" w:rsidRDefault="00050D06" w:rsidP="00050D06">
            <w:r w:rsidRPr="004220B4">
              <w:t>PA_KYLN_IN</w:t>
            </w:r>
            <w:r>
              <w:t>4</w:t>
            </w:r>
          </w:p>
        </w:tc>
        <w:tc>
          <w:tcPr>
            <w:tcW w:w="1846" w:type="dxa"/>
          </w:tcPr>
          <w:p w:rsidR="00050D06" w:rsidRDefault="00050D06" w:rsidP="00050D06">
            <w:r w:rsidRPr="00D707B4">
              <w:t xml:space="preserve">Insert B:  </w:t>
            </w:r>
            <w:r>
              <w:t>C</w:t>
            </w:r>
            <w:r w:rsidRPr="00D707B4">
              <w:t>-</w:t>
            </w:r>
            <w:r>
              <w:t>10</w:t>
            </w:r>
          </w:p>
        </w:tc>
      </w:tr>
      <w:tr w:rsidR="00050D06" w:rsidTr="00A268AA">
        <w:tc>
          <w:tcPr>
            <w:tcW w:w="1983" w:type="dxa"/>
          </w:tcPr>
          <w:p w:rsidR="00050D06" w:rsidRDefault="00050D06" w:rsidP="00050D06">
            <w:r w:rsidRPr="004220B4">
              <w:t>PA_KYLN_IN</w:t>
            </w:r>
            <w:r>
              <w:t>5</w:t>
            </w:r>
          </w:p>
        </w:tc>
        <w:tc>
          <w:tcPr>
            <w:tcW w:w="1846" w:type="dxa"/>
          </w:tcPr>
          <w:p w:rsidR="00050D06" w:rsidRDefault="00050D06" w:rsidP="00050D06">
            <w:r w:rsidRPr="00D707B4">
              <w:t xml:space="preserve">Insert B:  </w:t>
            </w:r>
            <w:r>
              <w:t>B</w:t>
            </w:r>
            <w:r w:rsidRPr="00D707B4">
              <w:t>-</w:t>
            </w:r>
            <w:r>
              <w:t>10</w:t>
            </w:r>
          </w:p>
        </w:tc>
      </w:tr>
      <w:tr w:rsidR="00050D06" w:rsidTr="00A268AA">
        <w:tc>
          <w:tcPr>
            <w:tcW w:w="1983" w:type="dxa"/>
          </w:tcPr>
          <w:p w:rsidR="00050D06" w:rsidRDefault="00050D06" w:rsidP="00050D06">
            <w:r w:rsidRPr="004220B4">
              <w:t>PA_KYLN_IN</w:t>
            </w:r>
            <w:r>
              <w:t>6</w:t>
            </w:r>
          </w:p>
        </w:tc>
        <w:tc>
          <w:tcPr>
            <w:tcW w:w="1846" w:type="dxa"/>
          </w:tcPr>
          <w:p w:rsidR="00050D06" w:rsidRDefault="00050D06" w:rsidP="00050D06">
            <w:r w:rsidRPr="00D707B4">
              <w:t xml:space="preserve">Insert B:  </w:t>
            </w:r>
            <w:r>
              <w:t>A</w:t>
            </w:r>
            <w:r w:rsidRPr="00D707B4">
              <w:t>-</w:t>
            </w:r>
            <w:r>
              <w:t>10</w:t>
            </w:r>
          </w:p>
        </w:tc>
      </w:tr>
      <w:tr w:rsidR="00050D06" w:rsidTr="00A268AA">
        <w:tc>
          <w:tcPr>
            <w:tcW w:w="1983" w:type="dxa"/>
          </w:tcPr>
          <w:p w:rsidR="00050D06" w:rsidRDefault="00050D06" w:rsidP="00050D06">
            <w:r w:rsidRPr="004220B4">
              <w:t>PA_KYLN_IN</w:t>
            </w:r>
            <w:r>
              <w:t>7</w:t>
            </w:r>
          </w:p>
        </w:tc>
        <w:tc>
          <w:tcPr>
            <w:tcW w:w="1846" w:type="dxa"/>
          </w:tcPr>
          <w:p w:rsidR="00050D06" w:rsidRDefault="00050D06" w:rsidP="00050D06">
            <w:r w:rsidRPr="00D707B4">
              <w:t xml:space="preserve">Insert B:  </w:t>
            </w:r>
            <w:r>
              <w:t>C</w:t>
            </w:r>
            <w:r w:rsidRPr="00D707B4">
              <w:t>-</w:t>
            </w:r>
            <w:r>
              <w:t>11</w:t>
            </w:r>
          </w:p>
        </w:tc>
      </w:tr>
      <w:tr w:rsidR="00050D06" w:rsidTr="00A268AA">
        <w:tc>
          <w:tcPr>
            <w:tcW w:w="1983" w:type="dxa"/>
          </w:tcPr>
          <w:p w:rsidR="00050D06" w:rsidRDefault="00050D06" w:rsidP="00050D06">
            <w:r w:rsidRPr="004220B4">
              <w:t>PA_KYLN_IN</w:t>
            </w:r>
            <w:r>
              <w:t>8</w:t>
            </w:r>
          </w:p>
        </w:tc>
        <w:tc>
          <w:tcPr>
            <w:tcW w:w="1846" w:type="dxa"/>
          </w:tcPr>
          <w:p w:rsidR="00050D06" w:rsidRDefault="00050D06" w:rsidP="00050D06">
            <w:r w:rsidRPr="00D707B4">
              <w:t xml:space="preserve">Insert B:  </w:t>
            </w:r>
            <w:r>
              <w:t>B</w:t>
            </w:r>
            <w:r w:rsidRPr="00D707B4">
              <w:t>-</w:t>
            </w:r>
            <w:r>
              <w:t>11</w:t>
            </w:r>
          </w:p>
        </w:tc>
      </w:tr>
      <w:tr w:rsidR="00050D06" w:rsidTr="00050D06">
        <w:tc>
          <w:tcPr>
            <w:tcW w:w="1983" w:type="dxa"/>
          </w:tcPr>
          <w:p w:rsidR="00050D06" w:rsidRPr="007A28D6" w:rsidRDefault="00050D06" w:rsidP="00050D06">
            <w:r w:rsidRPr="00DB3B85">
              <w:t>PA_ALL_KYLN_IN</w:t>
            </w:r>
          </w:p>
        </w:tc>
        <w:tc>
          <w:tcPr>
            <w:tcW w:w="1846" w:type="dxa"/>
          </w:tcPr>
          <w:p w:rsidR="00050D06" w:rsidRDefault="00050D06" w:rsidP="00050D06">
            <w:r>
              <w:t>Insert B:  A-8</w:t>
            </w:r>
          </w:p>
        </w:tc>
      </w:tr>
      <w:tr w:rsidR="00050D06" w:rsidTr="00050D06">
        <w:tc>
          <w:tcPr>
            <w:tcW w:w="1983" w:type="dxa"/>
          </w:tcPr>
          <w:p w:rsidR="00050D06" w:rsidRPr="007A28D6" w:rsidRDefault="00050D06" w:rsidP="00050D06">
            <w:r w:rsidRPr="00DB3B85">
              <w:t>PA_</w:t>
            </w:r>
            <w:r>
              <w:t>MUTE</w:t>
            </w:r>
            <w:r w:rsidRPr="00DB3B85">
              <w:t>_KYLN_IN</w:t>
            </w:r>
          </w:p>
        </w:tc>
        <w:tc>
          <w:tcPr>
            <w:tcW w:w="1846" w:type="dxa"/>
          </w:tcPr>
          <w:p w:rsidR="00050D06" w:rsidRDefault="00050D06" w:rsidP="00050D06">
            <w:r>
              <w:t>Insert B:  A-8</w:t>
            </w:r>
          </w:p>
        </w:tc>
      </w:tr>
    </w:tbl>
    <w:tbl>
      <w:tblPr>
        <w:tblStyle w:val="TableGrid"/>
        <w:tblpPr w:leftFromText="180" w:rightFromText="180" w:vertAnchor="text" w:horzAnchor="page" w:tblpX="6433" w:tblpY="113"/>
        <w:tblOverlap w:val="never"/>
        <w:tblW w:w="0" w:type="auto"/>
        <w:tblLook w:val="04A0" w:firstRow="1" w:lastRow="0" w:firstColumn="1" w:lastColumn="0" w:noHBand="0" w:noVBand="1"/>
      </w:tblPr>
      <w:tblGrid>
        <w:gridCol w:w="1983"/>
        <w:gridCol w:w="1846"/>
      </w:tblGrid>
      <w:tr w:rsidR="00050D06" w:rsidRPr="007A28D6" w:rsidTr="00050D06">
        <w:tc>
          <w:tcPr>
            <w:tcW w:w="1983" w:type="dxa"/>
            <w:shd w:val="clear" w:color="auto" w:fill="548DD4" w:themeFill="text2" w:themeFillTint="99"/>
            <w:vAlign w:val="center"/>
          </w:tcPr>
          <w:p w:rsidR="00050D06" w:rsidRPr="007A28D6" w:rsidRDefault="00050D06" w:rsidP="00050D06">
            <w:pPr>
              <w:jc w:val="center"/>
              <w:rPr>
                <w:color w:val="FFFFFF"/>
              </w:rPr>
            </w:pPr>
            <w:r w:rsidRPr="007A28D6">
              <w:rPr>
                <w:color w:val="FFFFFF"/>
              </w:rPr>
              <w:t>Logical Name</w:t>
            </w:r>
          </w:p>
        </w:tc>
        <w:tc>
          <w:tcPr>
            <w:tcW w:w="1846" w:type="dxa"/>
            <w:shd w:val="clear" w:color="auto" w:fill="548DD4" w:themeFill="text2" w:themeFillTint="99"/>
            <w:vAlign w:val="center"/>
          </w:tcPr>
          <w:p w:rsidR="00050D06" w:rsidRPr="007A28D6" w:rsidRDefault="00050D06" w:rsidP="00050D06">
            <w:pPr>
              <w:jc w:val="center"/>
              <w:rPr>
                <w:color w:val="FFFFFF"/>
              </w:rPr>
            </w:pPr>
            <w:r>
              <w:rPr>
                <w:color w:val="FFFFFF"/>
              </w:rPr>
              <w:t>Pin</w:t>
            </w:r>
          </w:p>
        </w:tc>
      </w:tr>
      <w:tr w:rsidR="00050D06" w:rsidTr="00A268AA">
        <w:tc>
          <w:tcPr>
            <w:tcW w:w="1983" w:type="dxa"/>
          </w:tcPr>
          <w:p w:rsidR="00050D06" w:rsidRDefault="00050D06" w:rsidP="00050D06">
            <w:r>
              <w:t>GP</w:t>
            </w:r>
            <w:r w:rsidRPr="00DB3B85">
              <w:t>_KYLN_IN1</w:t>
            </w:r>
          </w:p>
        </w:tc>
        <w:tc>
          <w:tcPr>
            <w:tcW w:w="1846" w:type="dxa"/>
          </w:tcPr>
          <w:p w:rsidR="00050D06" w:rsidRDefault="00050D06" w:rsidP="00512DDA">
            <w:r w:rsidRPr="00D707B4">
              <w:t xml:space="preserve">Insert </w:t>
            </w:r>
            <w:r>
              <w:t>A</w:t>
            </w:r>
            <w:r w:rsidRPr="00D707B4">
              <w:t xml:space="preserve">:  </w:t>
            </w:r>
            <w:r w:rsidR="00512DDA">
              <w:t>A</w:t>
            </w:r>
            <w:r w:rsidRPr="00D707B4">
              <w:t>-</w:t>
            </w:r>
            <w:r w:rsidR="00512DDA">
              <w:t>15</w:t>
            </w:r>
          </w:p>
        </w:tc>
      </w:tr>
      <w:tr w:rsidR="00050D06" w:rsidTr="00A268AA">
        <w:tc>
          <w:tcPr>
            <w:tcW w:w="1983" w:type="dxa"/>
          </w:tcPr>
          <w:p w:rsidR="00050D06" w:rsidRDefault="00050D06" w:rsidP="00050D06">
            <w:r>
              <w:t>GP</w:t>
            </w:r>
            <w:r w:rsidRPr="004220B4">
              <w:t>_KYLN_IN</w:t>
            </w:r>
            <w:r>
              <w:t>2</w:t>
            </w:r>
          </w:p>
        </w:tc>
        <w:tc>
          <w:tcPr>
            <w:tcW w:w="1846" w:type="dxa"/>
          </w:tcPr>
          <w:p w:rsidR="00050D06" w:rsidRDefault="00050D06" w:rsidP="00512DDA">
            <w:r w:rsidRPr="00D707B4">
              <w:t xml:space="preserve">Insert </w:t>
            </w:r>
            <w:r w:rsidR="00512DDA">
              <w:t>A</w:t>
            </w:r>
            <w:r w:rsidRPr="00D707B4">
              <w:t xml:space="preserve">:  </w:t>
            </w:r>
            <w:r w:rsidR="00512DDA">
              <w:t>C</w:t>
            </w:r>
            <w:r w:rsidRPr="00D707B4">
              <w:t>-</w:t>
            </w:r>
            <w:r w:rsidR="00512DDA">
              <w:t>15</w:t>
            </w:r>
          </w:p>
        </w:tc>
      </w:tr>
      <w:tr w:rsidR="00050D06" w:rsidTr="00A268AA">
        <w:tc>
          <w:tcPr>
            <w:tcW w:w="1983" w:type="dxa"/>
          </w:tcPr>
          <w:p w:rsidR="00050D06" w:rsidRDefault="00050D06" w:rsidP="00050D06">
            <w:r>
              <w:t>GP</w:t>
            </w:r>
            <w:r w:rsidRPr="004220B4">
              <w:t>_KYLN_IN</w:t>
            </w:r>
            <w:r>
              <w:t>3</w:t>
            </w:r>
          </w:p>
        </w:tc>
        <w:tc>
          <w:tcPr>
            <w:tcW w:w="1846" w:type="dxa"/>
          </w:tcPr>
          <w:p w:rsidR="00050D06" w:rsidRDefault="00050D06" w:rsidP="00512DDA">
            <w:r w:rsidRPr="00D707B4">
              <w:t xml:space="preserve">Insert </w:t>
            </w:r>
            <w:r w:rsidR="00512DDA">
              <w:t>A</w:t>
            </w:r>
            <w:r w:rsidRPr="00D707B4">
              <w:t xml:space="preserve">:  </w:t>
            </w:r>
            <w:r w:rsidR="00512DDA">
              <w:t>B</w:t>
            </w:r>
            <w:r w:rsidRPr="00D707B4">
              <w:t>-</w:t>
            </w:r>
            <w:r w:rsidR="00512DDA">
              <w:t>13</w:t>
            </w:r>
          </w:p>
        </w:tc>
      </w:tr>
      <w:tr w:rsidR="00050D06" w:rsidTr="00A268AA">
        <w:tc>
          <w:tcPr>
            <w:tcW w:w="1983" w:type="dxa"/>
          </w:tcPr>
          <w:p w:rsidR="00050D06" w:rsidRDefault="00050D06" w:rsidP="00050D06">
            <w:r>
              <w:t>GP</w:t>
            </w:r>
            <w:r w:rsidRPr="004220B4">
              <w:t>_KYLN_IN</w:t>
            </w:r>
            <w:r>
              <w:t>4</w:t>
            </w:r>
          </w:p>
        </w:tc>
        <w:tc>
          <w:tcPr>
            <w:tcW w:w="1846" w:type="dxa"/>
          </w:tcPr>
          <w:p w:rsidR="00050D06" w:rsidRDefault="00050D06" w:rsidP="00512DDA">
            <w:r w:rsidRPr="00D707B4">
              <w:t xml:space="preserve">Insert </w:t>
            </w:r>
            <w:r w:rsidR="00512DDA">
              <w:t>A</w:t>
            </w:r>
            <w:r w:rsidRPr="00D707B4">
              <w:t xml:space="preserve">:  </w:t>
            </w:r>
            <w:r w:rsidR="00512DDA">
              <w:t>B</w:t>
            </w:r>
            <w:r w:rsidRPr="00D707B4">
              <w:t>-</w:t>
            </w:r>
            <w:r>
              <w:t>1</w:t>
            </w:r>
            <w:r w:rsidR="00512DDA">
              <w:t>4</w:t>
            </w:r>
          </w:p>
        </w:tc>
      </w:tr>
      <w:tr w:rsidR="00050D06" w:rsidTr="00A268AA">
        <w:tc>
          <w:tcPr>
            <w:tcW w:w="1983" w:type="dxa"/>
          </w:tcPr>
          <w:p w:rsidR="00050D06" w:rsidRDefault="00050D06" w:rsidP="00050D06">
            <w:r>
              <w:t>GP</w:t>
            </w:r>
            <w:r w:rsidRPr="004220B4">
              <w:t>_KYLN_IN</w:t>
            </w:r>
            <w:r>
              <w:t>5</w:t>
            </w:r>
          </w:p>
        </w:tc>
        <w:tc>
          <w:tcPr>
            <w:tcW w:w="1846" w:type="dxa"/>
          </w:tcPr>
          <w:p w:rsidR="00050D06" w:rsidRDefault="00050D06" w:rsidP="00512DDA">
            <w:r w:rsidRPr="00D707B4">
              <w:t xml:space="preserve">Insert </w:t>
            </w:r>
            <w:r w:rsidR="00512DDA">
              <w:t>A</w:t>
            </w:r>
            <w:r w:rsidRPr="00D707B4">
              <w:t>:</w:t>
            </w:r>
            <w:r w:rsidR="00512DDA">
              <w:t xml:space="preserve"> </w:t>
            </w:r>
            <w:r w:rsidRPr="00D707B4">
              <w:t xml:space="preserve"> </w:t>
            </w:r>
            <w:r w:rsidR="00512DDA">
              <w:t>D</w:t>
            </w:r>
            <w:r w:rsidRPr="00D707B4">
              <w:t>-</w:t>
            </w:r>
            <w:r>
              <w:t>1</w:t>
            </w:r>
            <w:r w:rsidR="00512DDA">
              <w:t>3</w:t>
            </w:r>
          </w:p>
        </w:tc>
      </w:tr>
      <w:tr w:rsidR="00050D06" w:rsidTr="00A268AA">
        <w:tc>
          <w:tcPr>
            <w:tcW w:w="1983" w:type="dxa"/>
          </w:tcPr>
          <w:p w:rsidR="00050D06" w:rsidRDefault="00050D06" w:rsidP="00050D06">
            <w:r>
              <w:t>GP</w:t>
            </w:r>
            <w:r w:rsidRPr="004220B4">
              <w:t>_KYLN_IN</w:t>
            </w:r>
            <w:r>
              <w:t>6</w:t>
            </w:r>
          </w:p>
        </w:tc>
        <w:tc>
          <w:tcPr>
            <w:tcW w:w="1846" w:type="dxa"/>
          </w:tcPr>
          <w:p w:rsidR="00050D06" w:rsidRDefault="00050D06" w:rsidP="00512DDA">
            <w:r w:rsidRPr="00D707B4">
              <w:t xml:space="preserve">Insert B:  </w:t>
            </w:r>
            <w:r>
              <w:t>A</w:t>
            </w:r>
            <w:r w:rsidRPr="00D707B4">
              <w:t>-</w:t>
            </w:r>
            <w:r>
              <w:t>1</w:t>
            </w:r>
            <w:r w:rsidR="00512DDA">
              <w:t>1</w:t>
            </w:r>
          </w:p>
        </w:tc>
      </w:tr>
      <w:tr w:rsidR="00050D06" w:rsidTr="00A268AA">
        <w:tc>
          <w:tcPr>
            <w:tcW w:w="1983" w:type="dxa"/>
          </w:tcPr>
          <w:p w:rsidR="00050D06" w:rsidRDefault="00050D06" w:rsidP="00050D06">
            <w:r>
              <w:t>GP</w:t>
            </w:r>
            <w:r w:rsidRPr="004220B4">
              <w:t>_KYLN_IN</w:t>
            </w:r>
            <w:r>
              <w:t>7</w:t>
            </w:r>
          </w:p>
        </w:tc>
        <w:tc>
          <w:tcPr>
            <w:tcW w:w="1846" w:type="dxa"/>
          </w:tcPr>
          <w:p w:rsidR="00050D06" w:rsidRDefault="00050D06" w:rsidP="00246FD2">
            <w:r w:rsidRPr="00D707B4">
              <w:t xml:space="preserve">Insert B:  </w:t>
            </w:r>
            <w:r w:rsidR="00246FD2">
              <w:t>B</w:t>
            </w:r>
            <w:r w:rsidRPr="00D707B4">
              <w:t>-</w:t>
            </w:r>
            <w:r>
              <w:t>1</w:t>
            </w:r>
            <w:r w:rsidR="00246FD2">
              <w:t>2</w:t>
            </w:r>
          </w:p>
        </w:tc>
      </w:tr>
      <w:tr w:rsidR="00246FD2" w:rsidTr="00A268AA">
        <w:tc>
          <w:tcPr>
            <w:tcW w:w="1983" w:type="dxa"/>
          </w:tcPr>
          <w:p w:rsidR="00246FD2" w:rsidRDefault="00246FD2" w:rsidP="00246FD2">
            <w:r>
              <w:t>GP</w:t>
            </w:r>
            <w:r w:rsidRPr="004220B4">
              <w:t>_KYLN_IN</w:t>
            </w:r>
            <w:r>
              <w:t>8</w:t>
            </w:r>
          </w:p>
        </w:tc>
        <w:tc>
          <w:tcPr>
            <w:tcW w:w="1846" w:type="dxa"/>
          </w:tcPr>
          <w:p w:rsidR="00246FD2" w:rsidRDefault="00246FD2" w:rsidP="00246FD2">
            <w:r w:rsidRPr="00D707B4">
              <w:t xml:space="preserve">Insert B:  </w:t>
            </w:r>
            <w:r>
              <w:t>A</w:t>
            </w:r>
            <w:r w:rsidRPr="00D707B4">
              <w:t>-</w:t>
            </w:r>
            <w:r>
              <w:t>12</w:t>
            </w:r>
          </w:p>
        </w:tc>
      </w:tr>
      <w:tr w:rsidR="00050D06" w:rsidTr="00A268AA">
        <w:tc>
          <w:tcPr>
            <w:tcW w:w="1983" w:type="dxa"/>
          </w:tcPr>
          <w:p w:rsidR="00050D06" w:rsidRDefault="00050D06" w:rsidP="00246FD2">
            <w:r>
              <w:t>GP</w:t>
            </w:r>
            <w:r w:rsidRPr="004220B4">
              <w:t>_KYLN_IN</w:t>
            </w:r>
            <w:r w:rsidR="00246FD2">
              <w:t>9</w:t>
            </w:r>
          </w:p>
        </w:tc>
        <w:tc>
          <w:tcPr>
            <w:tcW w:w="1846" w:type="dxa"/>
          </w:tcPr>
          <w:p w:rsidR="00050D06" w:rsidRDefault="00050D06" w:rsidP="00246FD2">
            <w:r w:rsidRPr="00D707B4">
              <w:t xml:space="preserve">Insert B:  </w:t>
            </w:r>
            <w:r w:rsidR="00246FD2">
              <w:t>A</w:t>
            </w:r>
            <w:r w:rsidRPr="00D707B4">
              <w:t>-</w:t>
            </w:r>
            <w:r>
              <w:t>1</w:t>
            </w:r>
            <w:r w:rsidR="00246FD2">
              <w:t>3</w:t>
            </w:r>
          </w:p>
        </w:tc>
      </w:tr>
    </w:tbl>
    <w:p w:rsidR="00050D06" w:rsidRDefault="00813D52" w:rsidP="00813D52">
      <w:pPr>
        <w:pStyle w:val="Caption"/>
      </w:pPr>
      <w:r>
        <w:br w:type="textWrapping" w:clear="all"/>
      </w:r>
    </w:p>
    <w:p w:rsidR="007051E2" w:rsidRDefault="00813D52" w:rsidP="00813D52">
      <w:pPr>
        <w:pStyle w:val="Caption"/>
      </w:pPr>
      <w:r>
        <w:t xml:space="preserve">Table </w:t>
      </w:r>
      <w:fldSimple w:instr=" SEQ Table \* ARABIC ">
        <w:r w:rsidR="00DE59B7">
          <w:rPr>
            <w:noProof/>
          </w:rPr>
          <w:t>26</w:t>
        </w:r>
      </w:fldSimple>
      <w:r>
        <w:t xml:space="preserve"> </w:t>
      </w:r>
      <w:r w:rsidR="00246FD2">
        <w:t>GPIO</w:t>
      </w:r>
      <w:r>
        <w:t xml:space="preserve"> Input Names</w:t>
      </w:r>
    </w:p>
    <w:p w:rsidR="007051E2" w:rsidRDefault="007051E2">
      <w:pPr>
        <w:spacing w:before="0" w:after="0" w:line="240" w:lineRule="auto"/>
        <w:rPr>
          <w:b/>
          <w:bCs/>
          <w:sz w:val="20"/>
          <w:szCs w:val="20"/>
        </w:rPr>
      </w:pPr>
      <w:r>
        <w:br w:type="page"/>
      </w:r>
    </w:p>
    <w:p w:rsidR="00813D52" w:rsidRDefault="00813D52" w:rsidP="00813D52">
      <w:pPr>
        <w:pStyle w:val="Caption"/>
      </w:pPr>
    </w:p>
    <w:p w:rsidR="00813D52" w:rsidRDefault="00813D52" w:rsidP="00813D52">
      <w:r>
        <w:t xml:space="preserve">The following logical names for </w:t>
      </w:r>
      <w:r w:rsidR="00850D7C" w:rsidRPr="00850D7C">
        <w:t>GPIO</w:t>
      </w:r>
      <w:r w:rsidRPr="004E1068">
        <w:t xml:space="preserve"> </w:t>
      </w:r>
      <w:r>
        <w:t>output channels are used to specify the channels for a loop-back connection.</w:t>
      </w:r>
    </w:p>
    <w:tbl>
      <w:tblPr>
        <w:tblStyle w:val="TableGrid"/>
        <w:tblpPr w:leftFromText="180" w:rightFromText="180" w:vertAnchor="text" w:horzAnchor="page" w:tblpX="2083" w:tblpY="93"/>
        <w:tblOverlap w:val="never"/>
        <w:tblW w:w="0" w:type="auto"/>
        <w:tblLook w:val="04A0" w:firstRow="1" w:lastRow="0" w:firstColumn="1" w:lastColumn="0" w:noHBand="0" w:noVBand="1"/>
      </w:tblPr>
      <w:tblGrid>
        <w:gridCol w:w="1846"/>
        <w:gridCol w:w="1846"/>
      </w:tblGrid>
      <w:tr w:rsidR="007051E2" w:rsidRPr="007A28D6" w:rsidTr="007051E2">
        <w:tc>
          <w:tcPr>
            <w:tcW w:w="1846" w:type="dxa"/>
            <w:shd w:val="clear" w:color="auto" w:fill="548DD4" w:themeFill="text2" w:themeFillTint="99"/>
            <w:vAlign w:val="center"/>
          </w:tcPr>
          <w:p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rsidR="007051E2" w:rsidRPr="007A28D6" w:rsidRDefault="007051E2" w:rsidP="007051E2">
            <w:pPr>
              <w:jc w:val="center"/>
              <w:rPr>
                <w:color w:val="FFFFFF"/>
              </w:rPr>
            </w:pPr>
            <w:r>
              <w:rPr>
                <w:color w:val="FFFFFF"/>
              </w:rPr>
              <w:t>Pin</w:t>
            </w:r>
          </w:p>
        </w:tc>
      </w:tr>
      <w:tr w:rsidR="007051E2" w:rsidTr="007051E2">
        <w:tc>
          <w:tcPr>
            <w:tcW w:w="1846" w:type="dxa"/>
          </w:tcPr>
          <w:p w:rsidR="007051E2" w:rsidRPr="00C73E5B" w:rsidRDefault="007051E2" w:rsidP="007051E2">
            <w:r>
              <w:t>VA_KYLN_OUT</w:t>
            </w:r>
            <w:r w:rsidRPr="00C73E5B">
              <w:t>1</w:t>
            </w:r>
          </w:p>
        </w:tc>
        <w:tc>
          <w:tcPr>
            <w:tcW w:w="1846" w:type="dxa"/>
          </w:tcPr>
          <w:p w:rsidR="007051E2" w:rsidRDefault="007051E2" w:rsidP="007051E2">
            <w:r w:rsidRPr="00C73E5B">
              <w:t xml:space="preserve">Insert A:  </w:t>
            </w:r>
            <w:r>
              <w:t>E</w:t>
            </w:r>
            <w:r w:rsidRPr="00C73E5B">
              <w:t>-15</w:t>
            </w:r>
          </w:p>
        </w:tc>
      </w:tr>
      <w:tr w:rsidR="007051E2" w:rsidTr="007051E2">
        <w:tc>
          <w:tcPr>
            <w:tcW w:w="1846" w:type="dxa"/>
          </w:tcPr>
          <w:p w:rsidR="007051E2" w:rsidRPr="00C73E5B" w:rsidRDefault="007051E2" w:rsidP="007051E2">
            <w:r>
              <w:t>VA_KYLN_OUT2</w:t>
            </w:r>
          </w:p>
        </w:tc>
        <w:tc>
          <w:tcPr>
            <w:tcW w:w="1846" w:type="dxa"/>
          </w:tcPr>
          <w:p w:rsidR="007051E2" w:rsidRDefault="007051E2" w:rsidP="007051E2">
            <w:r w:rsidRPr="00C73E5B">
              <w:t xml:space="preserve">Insert A:  </w:t>
            </w:r>
            <w:r>
              <w:t>D</w:t>
            </w:r>
            <w:r w:rsidRPr="00C73E5B">
              <w:t>-15</w:t>
            </w:r>
          </w:p>
        </w:tc>
      </w:tr>
      <w:tr w:rsidR="007051E2" w:rsidTr="007051E2">
        <w:tc>
          <w:tcPr>
            <w:tcW w:w="1846" w:type="dxa"/>
          </w:tcPr>
          <w:p w:rsidR="007051E2" w:rsidRPr="00C73E5B" w:rsidRDefault="007051E2" w:rsidP="007051E2">
            <w:r>
              <w:t>VA_KYLN_OUT3</w:t>
            </w:r>
          </w:p>
        </w:tc>
        <w:tc>
          <w:tcPr>
            <w:tcW w:w="1846" w:type="dxa"/>
          </w:tcPr>
          <w:p w:rsidR="007051E2" w:rsidRDefault="007051E2" w:rsidP="007051E2">
            <w:r w:rsidRPr="00C73E5B">
              <w:t xml:space="preserve">Insert A:  </w:t>
            </w:r>
            <w:r>
              <w:t>C</w:t>
            </w:r>
            <w:r w:rsidRPr="00C73E5B">
              <w:t>-15</w:t>
            </w:r>
          </w:p>
        </w:tc>
      </w:tr>
      <w:tr w:rsidR="007051E2" w:rsidTr="007051E2">
        <w:tc>
          <w:tcPr>
            <w:tcW w:w="1846" w:type="dxa"/>
          </w:tcPr>
          <w:p w:rsidR="007051E2" w:rsidRPr="00C73E5B" w:rsidRDefault="007051E2" w:rsidP="007051E2">
            <w:r>
              <w:t>VA_KYLN_OUT4</w:t>
            </w:r>
          </w:p>
        </w:tc>
        <w:tc>
          <w:tcPr>
            <w:tcW w:w="1846" w:type="dxa"/>
          </w:tcPr>
          <w:p w:rsidR="007051E2" w:rsidRDefault="007051E2" w:rsidP="007051E2">
            <w:r w:rsidRPr="00C73E5B">
              <w:t xml:space="preserve">Insert A:  </w:t>
            </w:r>
            <w:r>
              <w:t>B</w:t>
            </w:r>
            <w:r w:rsidRPr="00C73E5B">
              <w:t>-15</w:t>
            </w:r>
          </w:p>
        </w:tc>
      </w:tr>
      <w:tr w:rsidR="007051E2" w:rsidTr="007051E2">
        <w:tc>
          <w:tcPr>
            <w:tcW w:w="1846" w:type="dxa"/>
          </w:tcPr>
          <w:p w:rsidR="007051E2" w:rsidRPr="00C73E5B" w:rsidRDefault="007051E2" w:rsidP="007051E2">
            <w:r>
              <w:t>VA_KYLN_OUT5</w:t>
            </w:r>
          </w:p>
        </w:tc>
        <w:tc>
          <w:tcPr>
            <w:tcW w:w="1846" w:type="dxa"/>
          </w:tcPr>
          <w:p w:rsidR="007051E2" w:rsidRDefault="007051E2" w:rsidP="007051E2">
            <w:r w:rsidRPr="00C73E5B">
              <w:t xml:space="preserve">Insert A:  </w:t>
            </w:r>
            <w:r>
              <w:t>A</w:t>
            </w:r>
            <w:r w:rsidRPr="00C73E5B">
              <w:t>-15</w:t>
            </w:r>
          </w:p>
        </w:tc>
      </w:tr>
      <w:tr w:rsidR="007051E2" w:rsidTr="007051E2">
        <w:tc>
          <w:tcPr>
            <w:tcW w:w="1846" w:type="dxa"/>
          </w:tcPr>
          <w:p w:rsidR="007051E2" w:rsidRPr="00C73E5B" w:rsidRDefault="007051E2" w:rsidP="007051E2">
            <w:r>
              <w:t>VA_KYLN_OUT6</w:t>
            </w:r>
          </w:p>
        </w:tc>
        <w:tc>
          <w:tcPr>
            <w:tcW w:w="1846" w:type="dxa"/>
          </w:tcPr>
          <w:p w:rsidR="007051E2" w:rsidRDefault="007051E2" w:rsidP="007051E2">
            <w:r w:rsidRPr="00C73E5B">
              <w:t xml:space="preserve">Insert A:  </w:t>
            </w:r>
            <w:r>
              <w:t>B</w:t>
            </w:r>
            <w:r w:rsidRPr="00C73E5B">
              <w:t>-1</w:t>
            </w:r>
            <w:r>
              <w:t>4</w:t>
            </w:r>
          </w:p>
        </w:tc>
      </w:tr>
    </w:tbl>
    <w:tbl>
      <w:tblPr>
        <w:tblStyle w:val="TableGrid"/>
        <w:tblpPr w:leftFromText="180" w:rightFromText="180" w:vertAnchor="text" w:horzAnchor="page" w:tblpX="6508" w:tblpY="108"/>
        <w:tblOverlap w:val="never"/>
        <w:tblW w:w="0" w:type="auto"/>
        <w:tblLook w:val="04A0" w:firstRow="1" w:lastRow="0" w:firstColumn="1" w:lastColumn="0" w:noHBand="0" w:noVBand="1"/>
      </w:tblPr>
      <w:tblGrid>
        <w:gridCol w:w="1846"/>
        <w:gridCol w:w="1846"/>
      </w:tblGrid>
      <w:tr w:rsidR="007051E2" w:rsidRPr="007A28D6" w:rsidTr="007051E2">
        <w:tc>
          <w:tcPr>
            <w:tcW w:w="1846" w:type="dxa"/>
            <w:shd w:val="clear" w:color="auto" w:fill="548DD4" w:themeFill="text2" w:themeFillTint="99"/>
            <w:vAlign w:val="center"/>
          </w:tcPr>
          <w:p w:rsidR="007051E2" w:rsidRPr="007A28D6" w:rsidRDefault="007051E2" w:rsidP="007051E2">
            <w:pPr>
              <w:jc w:val="center"/>
              <w:rPr>
                <w:color w:val="FFFFFF"/>
              </w:rPr>
            </w:pPr>
            <w:r w:rsidRPr="007A28D6">
              <w:rPr>
                <w:color w:val="FFFFFF"/>
              </w:rPr>
              <w:t>Logical Name</w:t>
            </w:r>
          </w:p>
        </w:tc>
        <w:tc>
          <w:tcPr>
            <w:tcW w:w="1846" w:type="dxa"/>
            <w:shd w:val="clear" w:color="auto" w:fill="548DD4" w:themeFill="text2" w:themeFillTint="99"/>
            <w:vAlign w:val="center"/>
          </w:tcPr>
          <w:p w:rsidR="007051E2" w:rsidRPr="007A28D6" w:rsidRDefault="007051E2" w:rsidP="007051E2">
            <w:pPr>
              <w:jc w:val="center"/>
              <w:rPr>
                <w:color w:val="FFFFFF"/>
              </w:rPr>
            </w:pPr>
            <w:r>
              <w:rPr>
                <w:color w:val="FFFFFF"/>
              </w:rPr>
              <w:t>Pin</w:t>
            </w:r>
          </w:p>
        </w:tc>
      </w:tr>
      <w:tr w:rsidR="007051E2" w:rsidTr="007051E2">
        <w:tc>
          <w:tcPr>
            <w:tcW w:w="1846" w:type="dxa"/>
          </w:tcPr>
          <w:p w:rsidR="007051E2" w:rsidRPr="00C73E5B" w:rsidRDefault="007051E2" w:rsidP="007051E2">
            <w:r>
              <w:t>GP_KYLN_OUT</w:t>
            </w:r>
            <w:r w:rsidRPr="00C73E5B">
              <w:t>1</w:t>
            </w:r>
          </w:p>
        </w:tc>
        <w:tc>
          <w:tcPr>
            <w:tcW w:w="1846" w:type="dxa"/>
          </w:tcPr>
          <w:p w:rsidR="007051E2" w:rsidRDefault="007051E2" w:rsidP="007051E2">
            <w:r w:rsidRPr="00C73E5B">
              <w:t xml:space="preserve">Insert A:  </w:t>
            </w:r>
            <w:r>
              <w:t>A</w:t>
            </w:r>
            <w:r w:rsidRPr="00C73E5B">
              <w:t>-1</w:t>
            </w:r>
            <w:r>
              <w:t>3</w:t>
            </w:r>
          </w:p>
        </w:tc>
      </w:tr>
      <w:tr w:rsidR="007051E2" w:rsidTr="007051E2">
        <w:tc>
          <w:tcPr>
            <w:tcW w:w="1846" w:type="dxa"/>
          </w:tcPr>
          <w:p w:rsidR="007051E2" w:rsidRPr="00C73E5B" w:rsidRDefault="007051E2" w:rsidP="007051E2">
            <w:r>
              <w:t>GP_KYLN_OUT2</w:t>
            </w:r>
          </w:p>
        </w:tc>
        <w:tc>
          <w:tcPr>
            <w:tcW w:w="1846" w:type="dxa"/>
          </w:tcPr>
          <w:p w:rsidR="007051E2" w:rsidRDefault="007051E2" w:rsidP="007051E2">
            <w:r w:rsidRPr="00C73E5B">
              <w:t xml:space="preserve">Insert A:  </w:t>
            </w:r>
            <w:r>
              <w:t>C</w:t>
            </w:r>
            <w:r w:rsidRPr="00C73E5B">
              <w:t>-1</w:t>
            </w:r>
            <w:r>
              <w:t>3</w:t>
            </w:r>
          </w:p>
        </w:tc>
      </w:tr>
      <w:tr w:rsidR="007051E2" w:rsidTr="007051E2">
        <w:tc>
          <w:tcPr>
            <w:tcW w:w="1846" w:type="dxa"/>
          </w:tcPr>
          <w:p w:rsidR="007051E2" w:rsidRPr="00C73E5B" w:rsidRDefault="007051E2" w:rsidP="007051E2">
            <w:r>
              <w:t>GP_KYLN_OUT3</w:t>
            </w:r>
          </w:p>
        </w:tc>
        <w:tc>
          <w:tcPr>
            <w:tcW w:w="1846" w:type="dxa"/>
          </w:tcPr>
          <w:p w:rsidR="007051E2" w:rsidRDefault="007051E2" w:rsidP="009F4E09">
            <w:r w:rsidRPr="00C73E5B">
              <w:t xml:space="preserve">Insert A:  </w:t>
            </w:r>
            <w:r>
              <w:t>C</w:t>
            </w:r>
            <w:r w:rsidRPr="00C73E5B">
              <w:t>-1</w:t>
            </w:r>
            <w:r w:rsidR="009F4E09">
              <w:t>4</w:t>
            </w:r>
          </w:p>
        </w:tc>
      </w:tr>
      <w:tr w:rsidR="007051E2" w:rsidTr="007051E2">
        <w:tc>
          <w:tcPr>
            <w:tcW w:w="1846" w:type="dxa"/>
          </w:tcPr>
          <w:p w:rsidR="007051E2" w:rsidRPr="00C73E5B" w:rsidRDefault="007051E2" w:rsidP="007051E2">
            <w:r>
              <w:t>GP_KYLN_OUT4</w:t>
            </w:r>
          </w:p>
        </w:tc>
        <w:tc>
          <w:tcPr>
            <w:tcW w:w="1846" w:type="dxa"/>
          </w:tcPr>
          <w:p w:rsidR="007051E2" w:rsidRDefault="007051E2" w:rsidP="009F4E09">
            <w:r w:rsidRPr="00C73E5B">
              <w:t xml:space="preserve">Insert A:  </w:t>
            </w:r>
            <w:r w:rsidR="009F4E09">
              <w:t>D</w:t>
            </w:r>
            <w:r w:rsidRPr="00C73E5B">
              <w:t>-15</w:t>
            </w:r>
          </w:p>
        </w:tc>
      </w:tr>
      <w:tr w:rsidR="007051E2" w:rsidTr="007051E2">
        <w:tc>
          <w:tcPr>
            <w:tcW w:w="1846" w:type="dxa"/>
          </w:tcPr>
          <w:p w:rsidR="007051E2" w:rsidRPr="00C73E5B" w:rsidRDefault="007051E2" w:rsidP="007051E2">
            <w:r w:rsidRPr="007051E2">
              <w:t>GP</w:t>
            </w:r>
            <w:r>
              <w:t>_KYLN_OUT5</w:t>
            </w:r>
          </w:p>
        </w:tc>
        <w:tc>
          <w:tcPr>
            <w:tcW w:w="1846" w:type="dxa"/>
          </w:tcPr>
          <w:p w:rsidR="007051E2" w:rsidRDefault="007051E2" w:rsidP="009F4E09">
            <w:r w:rsidRPr="00C73E5B">
              <w:t xml:space="preserve">Insert A:  </w:t>
            </w:r>
            <w:r w:rsidR="009F4E09">
              <w:t>D</w:t>
            </w:r>
            <w:r w:rsidRPr="00C73E5B">
              <w:t>-1</w:t>
            </w:r>
            <w:r w:rsidR="009F4E09">
              <w:t>4</w:t>
            </w:r>
          </w:p>
        </w:tc>
      </w:tr>
      <w:tr w:rsidR="007051E2" w:rsidTr="007051E2">
        <w:tc>
          <w:tcPr>
            <w:tcW w:w="1846" w:type="dxa"/>
          </w:tcPr>
          <w:p w:rsidR="007051E2" w:rsidRPr="00C73E5B" w:rsidRDefault="007051E2" w:rsidP="007051E2">
            <w:r w:rsidRPr="007051E2">
              <w:t>GP</w:t>
            </w:r>
            <w:r>
              <w:t>_KYLN_OUT6</w:t>
            </w:r>
          </w:p>
        </w:tc>
        <w:tc>
          <w:tcPr>
            <w:tcW w:w="1846" w:type="dxa"/>
          </w:tcPr>
          <w:p w:rsidR="007051E2" w:rsidRDefault="007051E2" w:rsidP="00571609">
            <w:r w:rsidRPr="00C73E5B">
              <w:t xml:space="preserve">Insert </w:t>
            </w:r>
            <w:r w:rsidR="00571609">
              <w:t>A</w:t>
            </w:r>
            <w:r w:rsidRPr="00C73E5B">
              <w:t xml:space="preserve">:  </w:t>
            </w:r>
            <w:r w:rsidR="009F4E09">
              <w:t>E</w:t>
            </w:r>
            <w:r w:rsidRPr="00C73E5B">
              <w:t>-1</w:t>
            </w:r>
            <w:r w:rsidR="009F4E09">
              <w:t>5</w:t>
            </w:r>
          </w:p>
        </w:tc>
      </w:tr>
      <w:tr w:rsidR="007051E2" w:rsidTr="007051E2">
        <w:tc>
          <w:tcPr>
            <w:tcW w:w="1846" w:type="dxa"/>
          </w:tcPr>
          <w:p w:rsidR="007051E2" w:rsidRPr="00C73E5B" w:rsidRDefault="007051E2" w:rsidP="007051E2">
            <w:r w:rsidRPr="007051E2">
              <w:t>GP</w:t>
            </w:r>
            <w:r>
              <w:t>_KYLN_OUT7</w:t>
            </w:r>
          </w:p>
        </w:tc>
        <w:tc>
          <w:tcPr>
            <w:tcW w:w="1846" w:type="dxa"/>
          </w:tcPr>
          <w:p w:rsidR="007051E2" w:rsidRDefault="007051E2" w:rsidP="009F4E09">
            <w:r w:rsidRPr="00C73E5B">
              <w:t xml:space="preserve">Insert </w:t>
            </w:r>
            <w:r w:rsidR="009F4E09">
              <w:t>B</w:t>
            </w:r>
            <w:r w:rsidRPr="00C73E5B">
              <w:t xml:space="preserve">:  </w:t>
            </w:r>
            <w:r>
              <w:t>C</w:t>
            </w:r>
            <w:r w:rsidRPr="00C73E5B">
              <w:t>-1</w:t>
            </w:r>
            <w:r>
              <w:t>3</w:t>
            </w:r>
          </w:p>
        </w:tc>
      </w:tr>
      <w:tr w:rsidR="007051E2" w:rsidTr="007051E2">
        <w:tc>
          <w:tcPr>
            <w:tcW w:w="1846" w:type="dxa"/>
          </w:tcPr>
          <w:p w:rsidR="007051E2" w:rsidRPr="00C73E5B" w:rsidRDefault="007051E2" w:rsidP="007051E2">
            <w:r w:rsidRPr="007051E2">
              <w:t>GP</w:t>
            </w:r>
            <w:r>
              <w:t>_KYLN_OUT8</w:t>
            </w:r>
          </w:p>
        </w:tc>
        <w:tc>
          <w:tcPr>
            <w:tcW w:w="1846" w:type="dxa"/>
          </w:tcPr>
          <w:p w:rsidR="007051E2" w:rsidRDefault="007051E2" w:rsidP="009F4E09">
            <w:r w:rsidRPr="00C73E5B">
              <w:t xml:space="preserve">Insert </w:t>
            </w:r>
            <w:r w:rsidR="009F4E09">
              <w:t>B</w:t>
            </w:r>
            <w:r w:rsidRPr="00C73E5B">
              <w:t xml:space="preserve">:  </w:t>
            </w:r>
            <w:r>
              <w:t>B</w:t>
            </w:r>
            <w:r w:rsidRPr="00C73E5B">
              <w:t>-1</w:t>
            </w:r>
            <w:r>
              <w:t>3</w:t>
            </w:r>
          </w:p>
        </w:tc>
      </w:tr>
      <w:tr w:rsidR="007051E2" w:rsidTr="007051E2">
        <w:tc>
          <w:tcPr>
            <w:tcW w:w="1846" w:type="dxa"/>
          </w:tcPr>
          <w:p w:rsidR="007051E2" w:rsidRPr="00C73E5B" w:rsidRDefault="009F4E09" w:rsidP="007051E2">
            <w:r>
              <w:t>GP</w:t>
            </w:r>
            <w:r w:rsidR="007051E2">
              <w:t>_KYLN_OUT9</w:t>
            </w:r>
          </w:p>
        </w:tc>
        <w:tc>
          <w:tcPr>
            <w:tcW w:w="1846" w:type="dxa"/>
          </w:tcPr>
          <w:p w:rsidR="007051E2" w:rsidRDefault="007051E2" w:rsidP="009F4E09">
            <w:r w:rsidRPr="00C73E5B">
              <w:t>Insert</w:t>
            </w:r>
            <w:r w:rsidR="009F4E09">
              <w:t xml:space="preserve"> B</w:t>
            </w:r>
            <w:r w:rsidRPr="00C73E5B">
              <w:t xml:space="preserve">:  </w:t>
            </w:r>
            <w:r>
              <w:t>A</w:t>
            </w:r>
            <w:r w:rsidRPr="00C73E5B">
              <w:t>-1</w:t>
            </w:r>
            <w:r>
              <w:t>4</w:t>
            </w:r>
          </w:p>
        </w:tc>
      </w:tr>
    </w:tbl>
    <w:p w:rsidR="007051E2" w:rsidRDefault="00813D52" w:rsidP="00813D52">
      <w:pPr>
        <w:pStyle w:val="Caption"/>
      </w:pPr>
      <w:r>
        <w:br w:type="textWrapping" w:clear="all"/>
      </w:r>
    </w:p>
    <w:p w:rsidR="00813D52" w:rsidRDefault="00813D52" w:rsidP="00813D52">
      <w:pPr>
        <w:pStyle w:val="Caption"/>
      </w:pPr>
      <w:r>
        <w:t xml:space="preserve">Table </w:t>
      </w:r>
      <w:fldSimple w:instr=" SEQ Table \* ARABIC ">
        <w:r w:rsidR="00DE59B7">
          <w:rPr>
            <w:noProof/>
          </w:rPr>
          <w:t>27</w:t>
        </w:r>
      </w:fldSimple>
      <w:r>
        <w:t xml:space="preserve"> </w:t>
      </w:r>
      <w:r w:rsidR="00246FD2" w:rsidRPr="00246FD2">
        <w:t xml:space="preserve">GPIO </w:t>
      </w:r>
      <w:r>
        <w:t>Output Names</w:t>
      </w:r>
    </w:p>
    <w:p w:rsidR="00075704" w:rsidRPr="00075704" w:rsidRDefault="00075704" w:rsidP="00075704"/>
    <w:p w:rsidR="00D919BC" w:rsidRDefault="00D919BC" w:rsidP="00897A87">
      <w:pPr>
        <w:pStyle w:val="Heading3"/>
      </w:pPr>
      <w:bookmarkStart w:id="16" w:name="_Toc449505728"/>
      <w:r>
        <w:lastRenderedPageBreak/>
        <w:t>RS-232</w:t>
      </w:r>
      <w:bookmarkEnd w:id="16"/>
    </w:p>
    <w:p w:rsidR="00156467" w:rsidRDefault="00156467" w:rsidP="00F6334B">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 xml:space="preserve">The purpose of the RS-232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RS-232 bus components and detect any failures thereof. The test strategy is to generate output on the transmitter channel which will be externally looped back to the receiver channel in order to load and verify both the transmitter and receiver circuits. </w:t>
      </w:r>
    </w:p>
    <w:p w:rsidR="00B0077D" w:rsidRPr="004A209D" w:rsidRDefault="00B0077D" w:rsidP="00B0077D">
      <w:pPr>
        <w:pStyle w:val="Heading4"/>
        <w:numPr>
          <w:ilvl w:val="3"/>
          <w:numId w:val="12"/>
        </w:numPr>
      </w:pPr>
      <w:r w:rsidRPr="00B0077D">
        <w:t xml:space="preserve">RS-232 </w:t>
      </w:r>
      <w:r w:rsidRPr="004A209D">
        <w:t xml:space="preserve">Request </w:t>
      </w:r>
    </w:p>
    <w:p w:rsidR="00B0077D" w:rsidRPr="009E43E6" w:rsidRDefault="00B0077D" w:rsidP="00B0077D">
      <w:r>
        <w:t xml:space="preserve">The </w:t>
      </w:r>
      <w:r w:rsidRPr="00B0077D">
        <w:t>RS232</w:t>
      </w:r>
      <w:r>
        <w:t>Request Message is sent by the TE to initiate or halt transmission and verification of RS-232 data according to the test procedure</w:t>
      </w:r>
      <w:r w:rsidR="00836A1F">
        <w:t xml:space="preserve"> and to request a report in response.</w:t>
      </w:r>
      <w:r>
        <w:t xml:space="preserve">. </w:t>
      </w:r>
    </w:p>
    <w:p w:rsidR="00D83627" w:rsidRPr="00755E11" w:rsidRDefault="00D83627" w:rsidP="00D83627">
      <w:pPr>
        <w:pStyle w:val="rststyle-codeblock"/>
        <w:framePr w:wrap="around"/>
      </w:pPr>
      <w:r w:rsidRPr="00755E11">
        <w:t xml:space="preserve">message </w:t>
      </w:r>
      <w:r w:rsidRPr="00B0077D">
        <w:t>RS232</w:t>
      </w:r>
      <w:r w:rsidRPr="00755E11">
        <w:t>Request {</w:t>
      </w:r>
    </w:p>
    <w:p w:rsidR="00D83627" w:rsidRPr="00755E11" w:rsidRDefault="00D83627" w:rsidP="00D83627">
      <w:pPr>
        <w:pStyle w:val="rststyle-codeblock"/>
        <w:framePr w:wrap="around"/>
      </w:pPr>
      <w:r w:rsidRPr="00755E11">
        <w:tab/>
        <w:t>enum RequestTypeT {</w:t>
      </w:r>
    </w:p>
    <w:p w:rsidR="00321C9E" w:rsidRDefault="00D83627" w:rsidP="00D83627">
      <w:pPr>
        <w:pStyle w:val="rststyle-codeblock"/>
        <w:framePr w:wrap="around"/>
      </w:pPr>
      <w:r w:rsidRPr="00755E11">
        <w:tab/>
      </w:r>
      <w:r w:rsidRPr="00755E11">
        <w:tab/>
      </w:r>
      <w:r>
        <w:t>STOP</w:t>
      </w:r>
      <w:r w:rsidRPr="00755E11">
        <w:tab/>
      </w:r>
      <w:r w:rsidRPr="00755E11">
        <w:tab/>
      </w:r>
      <w:r w:rsidRPr="00755E11">
        <w:tab/>
        <w:t>= 0;</w:t>
      </w:r>
      <w:r w:rsidR="00321C9E">
        <w:br/>
      </w:r>
      <w:r w:rsidRPr="00755E11">
        <w:tab/>
      </w:r>
      <w:r w:rsidRPr="00755E11">
        <w:tab/>
      </w:r>
      <w:r>
        <w:t xml:space="preserve">RUN  </w:t>
      </w:r>
      <w:r w:rsidRPr="00755E11">
        <w:tab/>
      </w:r>
      <w:r w:rsidRPr="00755E11">
        <w:tab/>
      </w:r>
      <w:r w:rsidRPr="00755E11">
        <w:tab/>
        <w:t>= 1;</w:t>
      </w:r>
      <w:r w:rsidR="00321C9E">
        <w:br/>
      </w:r>
      <w:r w:rsidR="003824C1">
        <w:tab/>
      </w:r>
      <w:r w:rsidR="003824C1">
        <w:tab/>
        <w:t>REPORT</w:t>
      </w:r>
      <w:r w:rsidR="003824C1">
        <w:tab/>
      </w:r>
      <w:r w:rsidR="003824C1">
        <w:tab/>
      </w:r>
      <w:r w:rsidR="003824C1" w:rsidRPr="003824C1">
        <w:t>= 2;</w:t>
      </w:r>
      <w:r w:rsidR="003824C1">
        <w:br/>
      </w:r>
      <w:r w:rsidRPr="00755E11">
        <w:tab/>
        <w:t>}</w:t>
      </w:r>
    </w:p>
    <w:p w:rsidR="00D83627" w:rsidRPr="00755E11" w:rsidRDefault="00D83627" w:rsidP="00D83627">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rsidR="00B0077D" w:rsidRPr="00D83627" w:rsidRDefault="00D83627" w:rsidP="00D83627">
      <w:pPr>
        <w:pStyle w:val="rststyle-codeblock"/>
        <w:framePr w:wrap="around"/>
        <w:rPr>
          <w:rFonts w:eastAsia="Times New Roman"/>
        </w:rPr>
      </w:pPr>
      <w:r w:rsidRPr="00755E11">
        <w:t>}</w:t>
      </w:r>
    </w:p>
    <w:tbl>
      <w:tblPr>
        <w:tblStyle w:val="LightList-Accent1"/>
        <w:tblpPr w:leftFromText="180" w:rightFromText="180" w:vertAnchor="page" w:horzAnchor="margin" w:tblpY="7120"/>
        <w:tblW w:w="9516" w:type="dxa"/>
        <w:tblLook w:val="04A0" w:firstRow="1" w:lastRow="0" w:firstColumn="1" w:lastColumn="0" w:noHBand="0" w:noVBand="1"/>
      </w:tblPr>
      <w:tblGrid>
        <w:gridCol w:w="3635"/>
        <w:gridCol w:w="5881"/>
      </w:tblGrid>
      <w:tr w:rsidR="00321C9E" w:rsidRPr="00755E11" w:rsidTr="00C944BD">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rsidR="00321C9E" w:rsidRPr="00755E11" w:rsidRDefault="00321C9E" w:rsidP="00C944BD">
            <w:pPr>
              <w:spacing w:before="0" w:after="0" w:line="240" w:lineRule="auto"/>
            </w:pPr>
            <w:r w:rsidRPr="00755E11">
              <w:t>Name</w:t>
            </w:r>
          </w:p>
        </w:tc>
        <w:tc>
          <w:tcPr>
            <w:tcW w:w="5881" w:type="dxa"/>
          </w:tcPr>
          <w:p w:rsidR="00321C9E" w:rsidRPr="00755E11" w:rsidRDefault="00321C9E" w:rsidP="00C944BD">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321C9E" w:rsidRPr="00755E11" w:rsidTr="00C944BD">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rsidR="00321C9E" w:rsidRPr="002A0C08" w:rsidRDefault="00321C9E" w:rsidP="00C944BD">
            <w:pPr>
              <w:spacing w:before="0" w:after="0" w:line="240" w:lineRule="auto"/>
              <w:rPr>
                <w:b w:val="0"/>
              </w:rPr>
            </w:pPr>
            <w:r w:rsidRPr="002A0C08">
              <w:rPr>
                <w:b w:val="0"/>
              </w:rPr>
              <w:t>requestType</w:t>
            </w:r>
          </w:p>
        </w:tc>
        <w:tc>
          <w:tcPr>
            <w:tcW w:w="5881" w:type="dxa"/>
            <w:vAlign w:val="center"/>
          </w:tcPr>
          <w:p w:rsidR="00321C9E" w:rsidRPr="002A0C08" w:rsidRDefault="00321C9E" w:rsidP="00C944BD">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sidR="00C847E5">
              <w:rPr>
                <w:rFonts w:eastAsiaTheme="minorEastAsia"/>
              </w:rPr>
              <w:t xml:space="preserve">REPORT,  </w:t>
            </w:r>
            <w:r>
              <w:rPr>
                <w:rFonts w:eastAsiaTheme="minorEastAsia"/>
              </w:rPr>
              <w:t>STOP</w:t>
            </w:r>
            <w:r w:rsidR="00C847E5">
              <w:rPr>
                <w:rFonts w:eastAsiaTheme="minorEastAsia"/>
              </w:rPr>
              <w:t>,</w:t>
            </w:r>
            <w:r w:rsidRPr="002A0C08">
              <w:rPr>
                <w:rFonts w:eastAsiaTheme="minorEastAsia"/>
              </w:rPr>
              <w:t xml:space="preserve"> or </w:t>
            </w:r>
            <w:r>
              <w:rPr>
                <w:rFonts w:eastAsiaTheme="minorEastAsia"/>
              </w:rPr>
              <w:t>RUN</w:t>
            </w:r>
            <w:r w:rsidRPr="002A0C08">
              <w:rPr>
                <w:rFonts w:eastAsiaTheme="minorEastAsia"/>
              </w:rPr>
              <w:t>)</w:t>
            </w:r>
          </w:p>
        </w:tc>
      </w:tr>
    </w:tbl>
    <w:p w:rsidR="00130F2D" w:rsidRDefault="00130F2D" w:rsidP="00130F2D">
      <w:pPr>
        <w:pStyle w:val="Caption"/>
      </w:pPr>
      <w:r w:rsidRPr="009141E6">
        <w:t xml:space="preserve">Table </w:t>
      </w:r>
      <w:fldSimple w:instr=" SEQ Table \* ARABIC ">
        <w:r w:rsidR="00DE59B7">
          <w:rPr>
            <w:noProof/>
          </w:rPr>
          <w:t>28</w:t>
        </w:r>
      </w:fldSimple>
      <w:r w:rsidRPr="009141E6">
        <w:t xml:space="preserve"> </w:t>
      </w:r>
      <w:r>
        <w:t>RS</w:t>
      </w:r>
      <w:r w:rsidRPr="00B0077D">
        <w:t>232</w:t>
      </w:r>
      <w:r w:rsidRPr="00036565">
        <w:t xml:space="preserve">Request </w:t>
      </w:r>
      <w:r>
        <w:t>M</w:t>
      </w:r>
      <w:r w:rsidRPr="009141E6">
        <w:t xml:space="preserve">essage </w:t>
      </w:r>
    </w:p>
    <w:p w:rsidR="00B0077D" w:rsidRPr="00855567" w:rsidRDefault="00B0077D" w:rsidP="00B0077D">
      <w:pPr>
        <w:pStyle w:val="Heading4"/>
        <w:numPr>
          <w:ilvl w:val="3"/>
          <w:numId w:val="12"/>
        </w:numPr>
      </w:pPr>
      <w:r w:rsidRPr="00B0077D">
        <w:t>RS</w:t>
      </w:r>
      <w:r>
        <w:t>-</w:t>
      </w:r>
      <w:r w:rsidRPr="00B0077D">
        <w:t>232</w:t>
      </w:r>
      <w:r>
        <w:t xml:space="preserve"> </w:t>
      </w:r>
      <w:r w:rsidRPr="004A209D">
        <w:t>Response</w:t>
      </w:r>
    </w:p>
    <w:p w:rsidR="00B0077D" w:rsidRDefault="00B0077D" w:rsidP="00B0077D">
      <w:pPr>
        <w:keepNext/>
      </w:pPr>
      <w:r>
        <w:t xml:space="preserve">The </w:t>
      </w:r>
      <w:r w:rsidRPr="00B0077D">
        <w:t>RS232</w:t>
      </w:r>
      <w:r w:rsidRPr="00EA2D36">
        <w:t xml:space="preserve">Response </w:t>
      </w:r>
      <w:r>
        <w:t xml:space="preserve">Message is sent by the MPS to acknowledge an </w:t>
      </w:r>
      <w:r w:rsidR="00321C9E" w:rsidRPr="00321C9E">
        <w:t>RS-232</w:t>
      </w:r>
      <w:r w:rsidR="00321C9E">
        <w:t xml:space="preserve"> </w:t>
      </w:r>
      <w:r w:rsidR="005F41CA">
        <w:t xml:space="preserve">request and provide the number of data matches and mismatches since the </w:t>
      </w:r>
      <w:r w:rsidR="00CF1BE6">
        <w:t>application</w:t>
      </w:r>
      <w:r w:rsidR="005F41CA">
        <w:t xml:space="preserve"> state last transitioned from STOP to RUN.</w:t>
      </w:r>
    </w:p>
    <w:p w:rsidR="005F41CA" w:rsidRDefault="00B0077D" w:rsidP="005F41CA">
      <w:pPr>
        <w:pStyle w:val="rststyle-codeblock"/>
        <w:framePr w:wrap="around"/>
      </w:pPr>
      <w:r w:rsidRPr="007526A8">
        <w:t xml:space="preserve">message </w:t>
      </w:r>
      <w:r w:rsidRPr="00B0077D">
        <w:t>RS232</w:t>
      </w:r>
      <w:r w:rsidRPr="007526A8">
        <w:t>Response {</w:t>
      </w:r>
    </w:p>
    <w:p w:rsidR="00DC5EC7" w:rsidRDefault="00DC5EC7" w:rsidP="00DC5EC7">
      <w:pPr>
        <w:pStyle w:val="rststyle-codeblock"/>
        <w:framePr w:wrap="around"/>
        <w:ind w:firstLine="720"/>
      </w:pPr>
      <w:r>
        <w:t xml:space="preserve">enum </w:t>
      </w:r>
      <w:r w:rsidR="00506E04">
        <w:t>AppStateT</w:t>
      </w:r>
      <w:r>
        <w:t xml:space="preserve"> {</w:t>
      </w:r>
    </w:p>
    <w:p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DC5EC7" w:rsidRDefault="00DC5EC7" w:rsidP="00DC5EC7">
      <w:pPr>
        <w:pStyle w:val="rststyle-codeblock"/>
        <w:framePr w:wrap="around"/>
        <w:ind w:firstLine="720"/>
      </w:pPr>
      <w:r>
        <w:t xml:space="preserve">required </w:t>
      </w:r>
      <w:r w:rsidR="00506E04">
        <w:t>AppStateT</w:t>
      </w:r>
      <w:r w:rsidRPr="009E4AFA">
        <w:t xml:space="preserve"> </w:t>
      </w:r>
      <w:r>
        <w:t>state = 1;</w:t>
      </w:r>
    </w:p>
    <w:p w:rsidR="005F41CA" w:rsidRDefault="00B0077D" w:rsidP="005F41CA">
      <w:pPr>
        <w:pStyle w:val="rststyle-codeblock"/>
        <w:framePr w:wrap="around"/>
      </w:pPr>
      <w:r w:rsidRPr="009141E6">
        <w:tab/>
      </w:r>
      <w:r w:rsidR="005F41CA" w:rsidRPr="009141E6">
        <w:t xml:space="preserve">required </w:t>
      </w:r>
      <w:r w:rsidR="005F41CA">
        <w:t>uint32</w:t>
      </w:r>
      <w:r w:rsidR="005F41CA" w:rsidRPr="004A209D">
        <w:t xml:space="preserve"> </w:t>
      </w:r>
      <w:r w:rsidR="005F41CA">
        <w:t>matches</w:t>
      </w:r>
      <w:r w:rsidR="005F41CA" w:rsidRPr="00FF493E">
        <w:t xml:space="preserve"> </w:t>
      </w:r>
      <w:r w:rsidR="005F41CA">
        <w:t>= 2 [default = 0];</w:t>
      </w:r>
    </w:p>
    <w:p w:rsidR="005F41CA" w:rsidRDefault="005F41CA" w:rsidP="005F41CA">
      <w:pPr>
        <w:pStyle w:val="rststyle-codeblock"/>
        <w:framePr w:wrap="around"/>
      </w:pPr>
      <w:r>
        <w:tab/>
      </w:r>
      <w:r w:rsidRPr="009141E6">
        <w:t xml:space="preserve">required </w:t>
      </w:r>
      <w:r>
        <w:t>uint32</w:t>
      </w:r>
      <w:r w:rsidRPr="004A209D">
        <w:t xml:space="preserve"> </w:t>
      </w:r>
      <w:r>
        <w:t>mismatches</w:t>
      </w:r>
      <w:r w:rsidRPr="00FF493E">
        <w:t xml:space="preserve"> </w:t>
      </w:r>
      <w:r>
        <w:t>= 3 [default = 0];</w:t>
      </w:r>
    </w:p>
    <w:p w:rsidR="00B0077D" w:rsidRPr="00B0077D" w:rsidRDefault="00B0077D" w:rsidP="005F41CA">
      <w:pPr>
        <w:pStyle w:val="rststyle-codeblock"/>
        <w:framePr w:wrap="around"/>
      </w:pPr>
      <w:r w:rsidRPr="007526A8">
        <w:t>}</w:t>
      </w:r>
    </w:p>
    <w:p w:rsidR="00FB2271" w:rsidRDefault="00FB2271">
      <w:pPr>
        <w:spacing w:before="0" w:after="0" w:line="240" w:lineRule="auto"/>
      </w:pPr>
      <w:r>
        <w:br w:type="page"/>
      </w:r>
    </w:p>
    <w:p w:rsidR="00B0077D" w:rsidRDefault="00B0077D" w:rsidP="00B0077D"/>
    <w:tbl>
      <w:tblPr>
        <w:tblStyle w:val="LightList-Accent1"/>
        <w:tblW w:w="9638" w:type="dxa"/>
        <w:tblLayout w:type="fixed"/>
        <w:tblLook w:val="04A0" w:firstRow="1" w:lastRow="0" w:firstColumn="1" w:lastColumn="0" w:noHBand="0" w:noVBand="1"/>
      </w:tblPr>
      <w:tblGrid>
        <w:gridCol w:w="2376"/>
        <w:gridCol w:w="7262"/>
      </w:tblGrid>
      <w:tr w:rsidR="00B0077D" w:rsidRPr="009141E6" w:rsidTr="00321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B0077D" w:rsidRPr="009141E6" w:rsidRDefault="00B0077D" w:rsidP="00321C9E">
            <w:pPr>
              <w:spacing w:after="0" w:line="240" w:lineRule="auto"/>
              <w:rPr>
                <w:lang w:eastAsia="zh-CN" w:bidi="hi-IN"/>
              </w:rPr>
            </w:pPr>
            <w:r w:rsidRPr="009141E6">
              <w:t>Field</w:t>
            </w:r>
          </w:p>
        </w:tc>
        <w:tc>
          <w:tcPr>
            <w:tcW w:w="7262" w:type="dxa"/>
            <w:hideMark/>
          </w:tcPr>
          <w:p w:rsidR="00B0077D" w:rsidRPr="009141E6" w:rsidRDefault="00B0077D" w:rsidP="00321C9E">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rsidTr="00321C9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C32489" w:rsidRDefault="00DC5EC7" w:rsidP="005B7267">
            <w:r w:rsidRPr="00C32489">
              <w:t>STOPPED</w:t>
            </w:r>
          </w:p>
        </w:tc>
        <w:tc>
          <w:tcPr>
            <w:tcW w:w="7262" w:type="dxa"/>
          </w:tcPr>
          <w:p w:rsidR="00DC5EC7" w:rsidRPr="00C32489" w:rsidRDefault="00DC5EC7" w:rsidP="005B7267">
            <w:pPr>
              <w:cnfStyle w:val="000000100000" w:firstRow="0" w:lastRow="0" w:firstColumn="0" w:lastColumn="0" w:oddVBand="0" w:evenVBand="0" w:oddHBand="1" w:evenHBand="0" w:firstRowFirstColumn="0" w:firstRowLastColumn="0" w:lastRowFirstColumn="0" w:lastRowLastColumn="0"/>
            </w:pPr>
            <w:r w:rsidRPr="00C32489">
              <w:t xml:space="preserve">The </w:t>
            </w:r>
            <w:r w:rsidR="00CF1BE6">
              <w:t>application</w:t>
            </w:r>
            <w:r w:rsidRPr="00C32489">
              <w:t xml:space="preserve"> is not running</w:t>
            </w:r>
          </w:p>
        </w:tc>
      </w:tr>
      <w:tr w:rsidR="00DC5EC7" w:rsidRPr="009141E6"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C32489" w:rsidRDefault="00F13153" w:rsidP="005B7267">
            <w:r>
              <w:t>RUNNING</w:t>
            </w:r>
          </w:p>
        </w:tc>
        <w:tc>
          <w:tcPr>
            <w:tcW w:w="7262" w:type="dxa"/>
          </w:tcPr>
          <w:p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C32489">
              <w:t xml:space="preserve">The </w:t>
            </w:r>
            <w:r w:rsidR="00CF1BE6">
              <w:t>application</w:t>
            </w:r>
            <w:r w:rsidRPr="00C32489">
              <w:t xml:space="preserve"> is running</w:t>
            </w:r>
          </w:p>
        </w:tc>
      </w:tr>
      <w:tr w:rsidR="005F41CA" w:rsidRPr="009141E6"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5F41CA" w:rsidRPr="006027B4" w:rsidRDefault="005F41CA" w:rsidP="00382444">
            <w:r w:rsidRPr="00321C9E">
              <w:t>matches</w:t>
            </w:r>
          </w:p>
        </w:tc>
        <w:tc>
          <w:tcPr>
            <w:tcW w:w="7262" w:type="dxa"/>
          </w:tcPr>
          <w:p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number of matched bytes detected</w:t>
            </w:r>
          </w:p>
        </w:tc>
      </w:tr>
      <w:tr w:rsidR="00B0077D" w:rsidRPr="009141E6" w:rsidTr="00321C9E">
        <w:trPr>
          <w:cantSplit/>
        </w:trPr>
        <w:tc>
          <w:tcPr>
            <w:cnfStyle w:val="001000000000" w:firstRow="0" w:lastRow="0" w:firstColumn="1" w:lastColumn="0" w:oddVBand="0" w:evenVBand="0" w:oddHBand="0" w:evenHBand="0" w:firstRowFirstColumn="0" w:firstRowLastColumn="0" w:lastRowFirstColumn="0" w:lastRowLastColumn="0"/>
            <w:tcW w:w="2376" w:type="dxa"/>
          </w:tcPr>
          <w:p w:rsidR="00B0077D" w:rsidRPr="006027B4" w:rsidRDefault="00321C9E" w:rsidP="00321C9E">
            <w:r w:rsidRPr="00321C9E">
              <w:t>mismatches</w:t>
            </w:r>
          </w:p>
        </w:tc>
        <w:tc>
          <w:tcPr>
            <w:tcW w:w="7262" w:type="dxa"/>
          </w:tcPr>
          <w:p w:rsidR="00B0077D" w:rsidRDefault="00B0077D" w:rsidP="00321C9E">
            <w:pPr>
              <w:cnfStyle w:val="000000000000" w:firstRow="0" w:lastRow="0" w:firstColumn="0" w:lastColumn="0" w:oddVBand="0" w:evenVBand="0" w:oddHBand="0" w:evenHBand="0" w:firstRowFirstColumn="0" w:firstRowLastColumn="0" w:lastRowFirstColumn="0" w:lastRowLastColumn="0"/>
            </w:pPr>
            <w:r w:rsidRPr="006027B4">
              <w:t xml:space="preserve">The </w:t>
            </w:r>
            <w:r w:rsidR="00321C9E">
              <w:t>number of mismatched bytes detected</w:t>
            </w:r>
          </w:p>
        </w:tc>
      </w:tr>
    </w:tbl>
    <w:p w:rsidR="00B0077D" w:rsidRPr="007107AF" w:rsidRDefault="00B0077D" w:rsidP="00B0077D">
      <w:pPr>
        <w:pStyle w:val="Caption"/>
      </w:pPr>
      <w:r w:rsidRPr="009141E6">
        <w:t xml:space="preserve">Table </w:t>
      </w:r>
      <w:fldSimple w:instr=" SEQ Table \* ARABIC ">
        <w:r w:rsidR="00DE59B7">
          <w:rPr>
            <w:noProof/>
          </w:rPr>
          <w:t>29</w:t>
        </w:r>
      </w:fldSimple>
      <w:r w:rsidRPr="009141E6">
        <w:t xml:space="preserve"> </w:t>
      </w:r>
      <w:r w:rsidR="00321C9E" w:rsidRPr="00321C9E">
        <w:t xml:space="preserve">RS232Response </w:t>
      </w:r>
      <w:r>
        <w:t>M</w:t>
      </w:r>
      <w:r w:rsidRPr="009141E6">
        <w:t xml:space="preserve">essage </w:t>
      </w:r>
    </w:p>
    <w:p w:rsidR="00D919BC" w:rsidRDefault="00D919BC" w:rsidP="00FB2271">
      <w:pPr>
        <w:pStyle w:val="Heading3"/>
      </w:pPr>
      <w:bookmarkStart w:id="17" w:name="_Toc449505729"/>
      <w:r>
        <w:lastRenderedPageBreak/>
        <w:t>RS-485</w:t>
      </w:r>
      <w:bookmarkEnd w:id="17"/>
    </w:p>
    <w:p w:rsidR="00FB2271" w:rsidRDefault="00FB2271" w:rsidP="00FB2271">
      <w:pPr>
        <w:rPr>
          <w:rFonts w:ascii="Arial" w:hAnsi="Arial" w:cs="Arial"/>
          <w:color w:val="000000"/>
          <w:sz w:val="20"/>
          <w:szCs w:val="20"/>
          <w:shd w:val="clear" w:color="auto" w:fill="FFFFFF"/>
        </w:rPr>
      </w:pPr>
      <w:r w:rsidRPr="00156467">
        <w:rPr>
          <w:rFonts w:ascii="Arial" w:hAnsi="Arial" w:cs="Arial"/>
          <w:color w:val="000000"/>
          <w:sz w:val="20"/>
          <w:szCs w:val="20"/>
          <w:shd w:val="clear" w:color="auto" w:fill="FFFFFF"/>
        </w:rPr>
        <w:t>The purpose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00506E04">
        <w:rPr>
          <w:rFonts w:ascii="Arial" w:hAnsi="Arial" w:cs="Arial"/>
          <w:color w:val="000000"/>
          <w:sz w:val="20"/>
          <w:szCs w:val="20"/>
          <w:shd w:val="clear" w:color="auto" w:fill="FFFFFF"/>
        </w:rPr>
        <w:t>Application</w:t>
      </w:r>
      <w:r w:rsidRPr="00156467">
        <w:rPr>
          <w:rFonts w:ascii="Arial" w:hAnsi="Arial" w:cs="Arial"/>
          <w:color w:val="000000"/>
          <w:sz w:val="20"/>
          <w:szCs w:val="20"/>
          <w:shd w:val="clear" w:color="auto" w:fill="FFFFFF"/>
        </w:rPr>
        <w:t xml:space="preserve"> is to simulate loading of the RS-</w:t>
      </w:r>
      <w:r w:rsidRPr="00FB2271">
        <w:rPr>
          <w:rFonts w:ascii="Arial" w:hAnsi="Arial" w:cs="Arial"/>
          <w:color w:val="000000"/>
          <w:sz w:val="20"/>
          <w:szCs w:val="20"/>
          <w:shd w:val="clear" w:color="auto" w:fill="FFFFFF"/>
        </w:rPr>
        <w:t>485</w:t>
      </w:r>
      <w:r>
        <w:rPr>
          <w:rFonts w:ascii="Arial" w:hAnsi="Arial" w:cs="Arial"/>
          <w:color w:val="000000"/>
          <w:sz w:val="20"/>
          <w:szCs w:val="20"/>
          <w:shd w:val="clear" w:color="auto" w:fill="FFFFFF"/>
        </w:rPr>
        <w:t xml:space="preserve"> </w:t>
      </w:r>
      <w:r w:rsidRPr="00156467">
        <w:rPr>
          <w:rFonts w:ascii="Arial" w:hAnsi="Arial" w:cs="Arial"/>
          <w:color w:val="000000"/>
          <w:sz w:val="20"/>
          <w:szCs w:val="20"/>
          <w:shd w:val="clear" w:color="auto" w:fill="FFFFFF"/>
        </w:rPr>
        <w:t xml:space="preserve">bus components and detect any failures thereof. The test strategy is to generate output on the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which will be externally </w:t>
      </w:r>
      <w:r>
        <w:rPr>
          <w:rFonts w:ascii="Arial" w:hAnsi="Arial" w:cs="Arial"/>
          <w:color w:val="000000"/>
          <w:sz w:val="20"/>
          <w:szCs w:val="20"/>
          <w:shd w:val="clear" w:color="auto" w:fill="FFFFFF"/>
        </w:rPr>
        <w:t>echoed by the TE</w:t>
      </w:r>
      <w:r w:rsidRPr="00156467">
        <w:rPr>
          <w:rFonts w:ascii="Arial" w:hAnsi="Arial" w:cs="Arial"/>
          <w:color w:val="000000"/>
          <w:sz w:val="20"/>
          <w:szCs w:val="20"/>
          <w:shd w:val="clear" w:color="auto" w:fill="FFFFFF"/>
        </w:rPr>
        <w:t xml:space="preserve"> back to the </w:t>
      </w:r>
      <w:r>
        <w:rPr>
          <w:rFonts w:ascii="Arial" w:hAnsi="Arial" w:cs="Arial"/>
          <w:color w:val="000000"/>
          <w:sz w:val="20"/>
          <w:szCs w:val="20"/>
          <w:shd w:val="clear" w:color="auto" w:fill="FFFFFF"/>
        </w:rPr>
        <w:t>MPS</w:t>
      </w:r>
      <w:r w:rsidRPr="00156467">
        <w:rPr>
          <w:rFonts w:ascii="Arial" w:hAnsi="Arial" w:cs="Arial"/>
          <w:color w:val="000000"/>
          <w:sz w:val="20"/>
          <w:szCs w:val="20"/>
          <w:shd w:val="clear" w:color="auto" w:fill="FFFFFF"/>
        </w:rPr>
        <w:t xml:space="preserve"> </w:t>
      </w:r>
      <w:r w:rsidRPr="00FB2271">
        <w:rPr>
          <w:rFonts w:ascii="Arial" w:hAnsi="Arial" w:cs="Arial"/>
          <w:color w:val="000000"/>
          <w:sz w:val="20"/>
          <w:szCs w:val="20"/>
          <w:shd w:val="clear" w:color="auto" w:fill="FFFFFF"/>
        </w:rPr>
        <w:t xml:space="preserve">RS-485 </w:t>
      </w:r>
      <w:r w:rsidRPr="00156467">
        <w:rPr>
          <w:rFonts w:ascii="Arial" w:hAnsi="Arial" w:cs="Arial"/>
          <w:color w:val="000000"/>
          <w:sz w:val="20"/>
          <w:szCs w:val="20"/>
          <w:shd w:val="clear" w:color="auto" w:fill="FFFFFF"/>
        </w:rPr>
        <w:t xml:space="preserve">channel in order to load and verify both the transmitter and receiver circuits. </w:t>
      </w:r>
      <w:r>
        <w:rPr>
          <w:rFonts w:ascii="Arial" w:hAnsi="Arial" w:cs="Arial"/>
          <w:color w:val="000000"/>
          <w:sz w:val="20"/>
          <w:szCs w:val="20"/>
          <w:shd w:val="clear" w:color="auto" w:fill="FFFFFF"/>
        </w:rPr>
        <w:t>The transmitted and received data are then compared and mismatches reported.</w:t>
      </w:r>
    </w:p>
    <w:p w:rsidR="00FB2271" w:rsidRPr="004A209D" w:rsidRDefault="00FB2271" w:rsidP="00FB2271">
      <w:pPr>
        <w:pStyle w:val="Heading4"/>
      </w:pPr>
      <w:r w:rsidRPr="00B0077D">
        <w:t>RS-</w:t>
      </w:r>
      <w:r w:rsidRPr="00FB2271">
        <w:t>485</w:t>
      </w:r>
      <w:r>
        <w:t xml:space="preserve"> </w:t>
      </w:r>
      <w:r w:rsidRPr="004A209D">
        <w:t xml:space="preserve">Request </w:t>
      </w:r>
    </w:p>
    <w:p w:rsidR="00A84F76" w:rsidRPr="009E43E6" w:rsidRDefault="00FB2271" w:rsidP="00FB2271">
      <w:r>
        <w:t xml:space="preserve">The </w:t>
      </w:r>
      <w:r w:rsidRPr="00B0077D">
        <w:t>RS232</w:t>
      </w:r>
      <w:r>
        <w:t>Request Message is sent by the TE to initiate or halt transmission and verification of RS-</w:t>
      </w:r>
      <w:r w:rsidRPr="00FB2271">
        <w:t>485</w:t>
      </w:r>
      <w:r>
        <w:t xml:space="preserve"> data according to the test procedure. </w:t>
      </w:r>
    </w:p>
    <w:p w:rsidR="00FB2271" w:rsidRPr="00755E11" w:rsidRDefault="00FB2271" w:rsidP="00FB2271">
      <w:pPr>
        <w:pStyle w:val="rststyle-codeblock"/>
        <w:framePr w:wrap="around"/>
      </w:pPr>
      <w:r w:rsidRPr="00755E11">
        <w:t xml:space="preserve">message </w:t>
      </w:r>
      <w:r w:rsidRPr="00B0077D">
        <w:t>RS</w:t>
      </w:r>
      <w:r w:rsidRPr="00FB2271">
        <w:t>485</w:t>
      </w:r>
      <w:r w:rsidRPr="00755E11">
        <w:t>Request {</w:t>
      </w:r>
    </w:p>
    <w:p w:rsidR="00FB2271" w:rsidRPr="00755E11" w:rsidRDefault="00FB2271" w:rsidP="00FB2271">
      <w:pPr>
        <w:pStyle w:val="rststyle-codeblock"/>
        <w:framePr w:wrap="around"/>
      </w:pPr>
      <w:r w:rsidRPr="00755E11">
        <w:tab/>
        <w:t>enum RequestTypeT {</w:t>
      </w:r>
    </w:p>
    <w:p w:rsidR="00FB2271" w:rsidRDefault="00FB2271" w:rsidP="00FB2271">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00C847E5" w:rsidRPr="00C847E5">
        <w:tab/>
      </w:r>
      <w:r w:rsidR="00C847E5" w:rsidRPr="00C847E5">
        <w:tab/>
        <w:t>REPORT</w:t>
      </w:r>
      <w:r w:rsidR="00C847E5" w:rsidRPr="00C847E5">
        <w:tab/>
      </w:r>
      <w:r w:rsidR="00C847E5" w:rsidRPr="00C847E5">
        <w:tab/>
        <w:t>= 2;</w:t>
      </w:r>
      <w:r w:rsidR="00C847E5">
        <w:br/>
      </w:r>
      <w:r w:rsidRPr="00755E11">
        <w:tab/>
        <w:t>}</w:t>
      </w:r>
    </w:p>
    <w:p w:rsidR="00FB2271" w:rsidRPr="00755E11" w:rsidRDefault="00FB2271" w:rsidP="00FB2271">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rsidR="00FB2271" w:rsidRPr="00D83627" w:rsidRDefault="00FB2271" w:rsidP="00FB2271">
      <w:pPr>
        <w:pStyle w:val="rststyle-codeblock"/>
        <w:framePr w:wrap="around"/>
        <w:rPr>
          <w:rFonts w:eastAsia="Times New Roman"/>
        </w:rPr>
      </w:pPr>
      <w:r w:rsidRPr="00755E11">
        <w:t>}</w:t>
      </w:r>
    </w:p>
    <w:tbl>
      <w:tblPr>
        <w:tblStyle w:val="LightList-Accent1"/>
        <w:tblpPr w:leftFromText="180" w:rightFromText="180" w:vertAnchor="page" w:horzAnchor="margin" w:tblpY="7161"/>
        <w:tblW w:w="9516" w:type="dxa"/>
        <w:tblLook w:val="04A0" w:firstRow="1" w:lastRow="0" w:firstColumn="1" w:lastColumn="0" w:noHBand="0" w:noVBand="1"/>
      </w:tblPr>
      <w:tblGrid>
        <w:gridCol w:w="3635"/>
        <w:gridCol w:w="5881"/>
      </w:tblGrid>
      <w:tr w:rsidR="00C847E5" w:rsidRPr="00755E11"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rsidR="00C847E5" w:rsidRPr="00755E11" w:rsidRDefault="00C847E5" w:rsidP="005527BE">
            <w:pPr>
              <w:spacing w:before="0" w:after="0" w:line="240" w:lineRule="auto"/>
            </w:pPr>
            <w:r w:rsidRPr="00755E11">
              <w:t>Name</w:t>
            </w:r>
          </w:p>
        </w:tc>
        <w:tc>
          <w:tcPr>
            <w:tcW w:w="5881" w:type="dxa"/>
          </w:tcPr>
          <w:p w:rsidR="00C847E5" w:rsidRPr="00755E11" w:rsidRDefault="00C847E5"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C847E5" w:rsidRPr="00755E11"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rsidR="00C847E5" w:rsidRPr="002A0C08" w:rsidRDefault="00C847E5" w:rsidP="005527BE">
            <w:pPr>
              <w:spacing w:before="0" w:after="0" w:line="240" w:lineRule="auto"/>
              <w:rPr>
                <w:b w:val="0"/>
              </w:rPr>
            </w:pPr>
            <w:r w:rsidRPr="002A0C08">
              <w:rPr>
                <w:b w:val="0"/>
              </w:rPr>
              <w:t>requestType</w:t>
            </w:r>
          </w:p>
        </w:tc>
        <w:tc>
          <w:tcPr>
            <w:tcW w:w="5881" w:type="dxa"/>
            <w:vAlign w:val="center"/>
          </w:tcPr>
          <w:p w:rsidR="00C847E5" w:rsidRPr="002A0C08" w:rsidRDefault="00C847E5"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p>
        </w:tc>
      </w:tr>
    </w:tbl>
    <w:p w:rsidR="00FB2271" w:rsidRPr="009E6DDF" w:rsidRDefault="00FB2271" w:rsidP="009E6DDF">
      <w:pPr>
        <w:pStyle w:val="Caption"/>
      </w:pPr>
      <w:r w:rsidRPr="009E6DDF">
        <w:t xml:space="preserve">Table </w:t>
      </w:r>
      <w:fldSimple w:instr=" SEQ Table \* ARABIC ">
        <w:r w:rsidR="00DE59B7">
          <w:rPr>
            <w:noProof/>
          </w:rPr>
          <w:t>30</w:t>
        </w:r>
      </w:fldSimple>
      <w:r w:rsidRPr="009E6DDF">
        <w:t xml:space="preserve"> RS232Request Message </w:t>
      </w:r>
    </w:p>
    <w:p w:rsidR="00FB2271" w:rsidRPr="00855567" w:rsidRDefault="00FB2271" w:rsidP="00A84F76">
      <w:pPr>
        <w:pStyle w:val="Heading4"/>
      </w:pPr>
      <w:r w:rsidRPr="00B0077D">
        <w:t>RS</w:t>
      </w:r>
      <w:r>
        <w:t>-</w:t>
      </w:r>
      <w:r w:rsidR="00A84F76" w:rsidRPr="00A84F76">
        <w:t>485</w:t>
      </w:r>
      <w:r>
        <w:t xml:space="preserve"> </w:t>
      </w:r>
      <w:r w:rsidRPr="004A209D">
        <w:t>Response</w:t>
      </w:r>
    </w:p>
    <w:p w:rsidR="00FB2271" w:rsidRDefault="00FB2271" w:rsidP="00FB2271">
      <w:pPr>
        <w:keepNext/>
      </w:pPr>
      <w:r>
        <w:t xml:space="preserve">The </w:t>
      </w:r>
      <w:r w:rsidRPr="00B0077D">
        <w:t>RS</w:t>
      </w:r>
      <w:r w:rsidRPr="00FB2271">
        <w:t>485</w:t>
      </w:r>
      <w:r w:rsidRPr="00EA2D36">
        <w:t xml:space="preserve">Response </w:t>
      </w:r>
      <w:r>
        <w:t xml:space="preserve">Message is sent by the MPS to acknowledge an </w:t>
      </w:r>
      <w:r w:rsidRPr="00321C9E">
        <w:t>RS-</w:t>
      </w:r>
      <w:r w:rsidRPr="00FB2271">
        <w:t>485</w:t>
      </w:r>
      <w:r>
        <w:t xml:space="preserve"> request </w:t>
      </w:r>
      <w:r w:rsidR="005527BE">
        <w:t>and</w:t>
      </w:r>
      <w:r w:rsidR="002872E6">
        <w:t xml:space="preserve"> provide the data mismatch statistics</w:t>
      </w:r>
      <w:r>
        <w:t>.</w:t>
      </w:r>
    </w:p>
    <w:p w:rsidR="00A84F76" w:rsidRDefault="00FB2271" w:rsidP="00FB2271">
      <w:pPr>
        <w:pStyle w:val="rststyle-codeblock"/>
        <w:framePr w:wrap="around"/>
      </w:pPr>
      <w:r w:rsidRPr="007526A8">
        <w:t xml:space="preserve">message </w:t>
      </w:r>
      <w:r w:rsidRPr="00B0077D">
        <w:t>RS</w:t>
      </w:r>
      <w:r w:rsidRPr="00FB2271">
        <w:t>485</w:t>
      </w:r>
      <w:r w:rsidRPr="007526A8">
        <w:t>Response {</w:t>
      </w:r>
    </w:p>
    <w:p w:rsidR="00DC5EC7" w:rsidRDefault="00DC5EC7" w:rsidP="00DC5EC7">
      <w:pPr>
        <w:pStyle w:val="rststyle-codeblock"/>
        <w:framePr w:wrap="around"/>
        <w:ind w:firstLine="720"/>
      </w:pPr>
      <w:r>
        <w:t xml:space="preserve">enum </w:t>
      </w:r>
      <w:r w:rsidR="00506E04">
        <w:t>AppStateT</w:t>
      </w:r>
      <w:r>
        <w:t xml:space="preserve"> {</w:t>
      </w:r>
    </w:p>
    <w:p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DC5EC7" w:rsidRDefault="00DC5EC7" w:rsidP="00DC5EC7">
      <w:pPr>
        <w:pStyle w:val="rststyle-codeblock"/>
        <w:framePr w:wrap="around"/>
        <w:ind w:firstLine="720"/>
      </w:pPr>
      <w:r>
        <w:t xml:space="preserve">required </w:t>
      </w:r>
      <w:r w:rsidR="00506E04">
        <w:t>AppStateT</w:t>
      </w:r>
      <w:r w:rsidRPr="009E4AFA">
        <w:t xml:space="preserve"> </w:t>
      </w:r>
      <w:r>
        <w:t>state = 1;</w:t>
      </w:r>
    </w:p>
    <w:p w:rsidR="005F41CA" w:rsidRDefault="005F41CA" w:rsidP="005F41CA">
      <w:pPr>
        <w:pStyle w:val="rststyle-codeblock"/>
        <w:framePr w:wrap="around"/>
      </w:pPr>
      <w:r w:rsidRPr="009141E6">
        <w:tab/>
        <w:t xml:space="preserve">required </w:t>
      </w:r>
      <w:r>
        <w:t>uint32</w:t>
      </w:r>
      <w:r w:rsidRPr="004A209D">
        <w:t xml:space="preserve"> </w:t>
      </w:r>
      <w:r>
        <w:t>matches</w:t>
      </w:r>
      <w:r w:rsidRPr="00FF493E">
        <w:t xml:space="preserve"> </w:t>
      </w:r>
      <w:r>
        <w:t>= 2;</w:t>
      </w:r>
    </w:p>
    <w:p w:rsidR="005F41CA" w:rsidRDefault="005F41CA" w:rsidP="005F41CA">
      <w:pPr>
        <w:pStyle w:val="rststyle-codeblock"/>
        <w:framePr w:wrap="around"/>
      </w:pPr>
      <w:r w:rsidRPr="009141E6">
        <w:tab/>
        <w:t xml:space="preserve">required </w:t>
      </w:r>
      <w:r>
        <w:t>uint32</w:t>
      </w:r>
      <w:r w:rsidRPr="004A209D">
        <w:t xml:space="preserve"> </w:t>
      </w:r>
      <w:r>
        <w:t>mismatches</w:t>
      </w:r>
      <w:r w:rsidRPr="00FF493E">
        <w:t xml:space="preserve"> </w:t>
      </w:r>
      <w:r>
        <w:t>= 3;</w:t>
      </w:r>
    </w:p>
    <w:p w:rsidR="00FB2271" w:rsidRPr="00B0077D" w:rsidRDefault="00FB2271" w:rsidP="00FB2271">
      <w:pPr>
        <w:pStyle w:val="rststyle-codeblock"/>
        <w:framePr w:wrap="around"/>
      </w:pPr>
      <w:r w:rsidRPr="007526A8">
        <w:t>}</w:t>
      </w:r>
    </w:p>
    <w:p w:rsidR="00FB2271" w:rsidRDefault="00FB2271" w:rsidP="00FB2271">
      <w:pPr>
        <w:spacing w:before="0" w:after="0" w:line="240" w:lineRule="auto"/>
      </w:pPr>
      <w:r>
        <w:br w:type="page"/>
      </w:r>
    </w:p>
    <w:p w:rsidR="00FB2271" w:rsidRDefault="00FB2271" w:rsidP="00FB2271"/>
    <w:tbl>
      <w:tblPr>
        <w:tblStyle w:val="LightList-Accent1"/>
        <w:tblW w:w="9638" w:type="dxa"/>
        <w:tblLayout w:type="fixed"/>
        <w:tblLook w:val="04A0" w:firstRow="1" w:lastRow="0" w:firstColumn="1" w:lastColumn="0" w:noHBand="0" w:noVBand="1"/>
      </w:tblPr>
      <w:tblGrid>
        <w:gridCol w:w="2376"/>
        <w:gridCol w:w="7262"/>
      </w:tblGrid>
      <w:tr w:rsidR="00FB2271" w:rsidRPr="009141E6"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FB2271" w:rsidRPr="009141E6" w:rsidRDefault="00FB2271" w:rsidP="005A04E2">
            <w:pPr>
              <w:spacing w:after="0" w:line="240" w:lineRule="auto"/>
              <w:rPr>
                <w:lang w:eastAsia="zh-CN" w:bidi="hi-IN"/>
              </w:rPr>
            </w:pPr>
            <w:r w:rsidRPr="009141E6">
              <w:t>Field</w:t>
            </w:r>
          </w:p>
        </w:tc>
        <w:tc>
          <w:tcPr>
            <w:tcW w:w="7262" w:type="dxa"/>
            <w:hideMark/>
          </w:tcPr>
          <w:p w:rsidR="00FB2271" w:rsidRPr="009141E6" w:rsidRDefault="00FB2271" w:rsidP="005A04E2">
            <w:pPr>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DC5EC7" w:rsidRPr="009141E6" w:rsidTr="005A04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435200" w:rsidRDefault="00DC5EC7" w:rsidP="005B7267">
            <w:r w:rsidRPr="00435200">
              <w:t>STOPPED</w:t>
            </w:r>
          </w:p>
        </w:tc>
        <w:tc>
          <w:tcPr>
            <w:tcW w:w="7262" w:type="dxa"/>
          </w:tcPr>
          <w:p w:rsidR="00DC5EC7" w:rsidRPr="00435200" w:rsidRDefault="00DC5EC7" w:rsidP="005B7267">
            <w:pPr>
              <w:cnfStyle w:val="000000100000" w:firstRow="0" w:lastRow="0" w:firstColumn="0" w:lastColumn="0" w:oddVBand="0" w:evenVBand="0" w:oddHBand="1" w:evenHBand="0" w:firstRowFirstColumn="0" w:firstRowLastColumn="0" w:lastRowFirstColumn="0" w:lastRowLastColumn="0"/>
            </w:pPr>
            <w:r w:rsidRPr="00435200">
              <w:t xml:space="preserve">The </w:t>
            </w:r>
            <w:r w:rsidR="00CF1BE6">
              <w:t>application</w:t>
            </w:r>
            <w:r w:rsidRPr="00435200">
              <w:t xml:space="preserve"> is not running</w:t>
            </w:r>
          </w:p>
        </w:tc>
      </w:tr>
      <w:tr w:rsidR="00DC5EC7" w:rsidRPr="009141E6"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rsidR="00DC5EC7" w:rsidRPr="00435200" w:rsidRDefault="00F13153" w:rsidP="005B7267">
            <w:r>
              <w:t>RUNNING</w:t>
            </w:r>
          </w:p>
        </w:tc>
        <w:tc>
          <w:tcPr>
            <w:tcW w:w="7262" w:type="dxa"/>
          </w:tcPr>
          <w:p w:rsidR="00DC5EC7" w:rsidRDefault="00DC5EC7" w:rsidP="005B7267">
            <w:pPr>
              <w:cnfStyle w:val="000000000000" w:firstRow="0" w:lastRow="0" w:firstColumn="0" w:lastColumn="0" w:oddVBand="0" w:evenVBand="0" w:oddHBand="0" w:evenHBand="0" w:firstRowFirstColumn="0" w:firstRowLastColumn="0" w:lastRowFirstColumn="0" w:lastRowLastColumn="0"/>
            </w:pPr>
            <w:r w:rsidRPr="00435200">
              <w:t xml:space="preserve">The </w:t>
            </w:r>
            <w:r w:rsidR="00CF1BE6">
              <w:t>application</w:t>
            </w:r>
            <w:r w:rsidRPr="00435200">
              <w:t xml:space="preserve"> is running</w:t>
            </w:r>
          </w:p>
        </w:tc>
      </w:tr>
      <w:tr w:rsidR="005F41CA" w:rsidRPr="009141E6" w:rsidTr="0038244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5F41CA" w:rsidRPr="006027B4" w:rsidRDefault="005F41CA" w:rsidP="00382444">
            <w:r w:rsidRPr="00321C9E">
              <w:t>matches</w:t>
            </w:r>
          </w:p>
        </w:tc>
        <w:tc>
          <w:tcPr>
            <w:tcW w:w="7262" w:type="dxa"/>
          </w:tcPr>
          <w:p w:rsidR="005F41CA" w:rsidRDefault="005F41CA" w:rsidP="00382444">
            <w:pPr>
              <w:cnfStyle w:val="000000100000" w:firstRow="0" w:lastRow="0" w:firstColumn="0" w:lastColumn="0" w:oddVBand="0" w:evenVBand="0" w:oddHBand="1" w:evenHBand="0" w:firstRowFirstColumn="0" w:firstRowLastColumn="0" w:lastRowFirstColumn="0" w:lastRowLastColumn="0"/>
            </w:pPr>
            <w:r w:rsidRPr="006027B4">
              <w:t xml:space="preserve">The </w:t>
            </w:r>
            <w:r>
              <w:t xml:space="preserve">number of matched bytes detected since the last transition from </w:t>
            </w:r>
            <w:r w:rsidRPr="005527BE">
              <w:rPr>
                <w:i/>
              </w:rPr>
              <w:t>STOP</w:t>
            </w:r>
            <w:r w:rsidR="005527BE">
              <w:rPr>
                <w:i/>
              </w:rPr>
              <w:t>PED</w:t>
            </w:r>
            <w:r>
              <w:t xml:space="preserve"> to </w:t>
            </w:r>
            <w:r w:rsidRPr="005527BE">
              <w:rPr>
                <w:i/>
              </w:rPr>
              <w:t>RUN</w:t>
            </w:r>
            <w:r w:rsidR="005527BE" w:rsidRPr="005527BE">
              <w:rPr>
                <w:i/>
              </w:rPr>
              <w:t>NING</w:t>
            </w:r>
            <w:r w:rsidR="005527BE">
              <w:t xml:space="preserve"> </w:t>
            </w:r>
          </w:p>
        </w:tc>
      </w:tr>
      <w:tr w:rsidR="00FB2271" w:rsidRPr="009141E6" w:rsidTr="005A04E2">
        <w:trPr>
          <w:cantSplit/>
        </w:trPr>
        <w:tc>
          <w:tcPr>
            <w:cnfStyle w:val="001000000000" w:firstRow="0" w:lastRow="0" w:firstColumn="1" w:lastColumn="0" w:oddVBand="0" w:evenVBand="0" w:oddHBand="0" w:evenHBand="0" w:firstRowFirstColumn="0" w:firstRowLastColumn="0" w:lastRowFirstColumn="0" w:lastRowLastColumn="0"/>
            <w:tcW w:w="2376" w:type="dxa"/>
          </w:tcPr>
          <w:p w:rsidR="00FB2271" w:rsidRPr="006027B4" w:rsidRDefault="00FB2271" w:rsidP="005A04E2">
            <w:r w:rsidRPr="00321C9E">
              <w:t>mismatches</w:t>
            </w:r>
          </w:p>
        </w:tc>
        <w:tc>
          <w:tcPr>
            <w:tcW w:w="7262" w:type="dxa"/>
          </w:tcPr>
          <w:p w:rsidR="00FB2271" w:rsidRDefault="00FB2271" w:rsidP="005A04E2">
            <w:pPr>
              <w:cnfStyle w:val="000000000000" w:firstRow="0" w:lastRow="0" w:firstColumn="0" w:lastColumn="0" w:oddVBand="0" w:evenVBand="0" w:oddHBand="0" w:evenHBand="0" w:firstRowFirstColumn="0" w:firstRowLastColumn="0" w:lastRowFirstColumn="0" w:lastRowLastColumn="0"/>
            </w:pPr>
            <w:r w:rsidRPr="006027B4">
              <w:t xml:space="preserve">The </w:t>
            </w:r>
            <w:r>
              <w:t>number of mismatched bytes detected</w:t>
            </w:r>
            <w:r w:rsidR="00A84F76">
              <w:t xml:space="preserve"> since the last transition from </w:t>
            </w:r>
            <w:r w:rsidR="005527BE" w:rsidRPr="005527BE">
              <w:rPr>
                <w:i/>
              </w:rPr>
              <w:t>STOP</w:t>
            </w:r>
            <w:r w:rsidR="005527BE">
              <w:rPr>
                <w:i/>
              </w:rPr>
              <w:t>PED</w:t>
            </w:r>
            <w:r w:rsidR="005527BE">
              <w:t xml:space="preserve"> to </w:t>
            </w:r>
            <w:r w:rsidR="005527BE" w:rsidRPr="005527BE">
              <w:rPr>
                <w:i/>
              </w:rPr>
              <w:t>RUNNING</w:t>
            </w:r>
          </w:p>
        </w:tc>
      </w:tr>
    </w:tbl>
    <w:p w:rsidR="00FB2271" w:rsidRPr="007107AF" w:rsidRDefault="00FB2271" w:rsidP="00FB2271">
      <w:pPr>
        <w:pStyle w:val="Caption"/>
      </w:pPr>
      <w:r w:rsidRPr="009141E6">
        <w:t xml:space="preserve">Table </w:t>
      </w:r>
      <w:fldSimple w:instr=" SEQ Table \* ARABIC ">
        <w:r w:rsidR="00DE59B7">
          <w:rPr>
            <w:noProof/>
          </w:rPr>
          <w:t>31</w:t>
        </w:r>
      </w:fldSimple>
      <w:r w:rsidRPr="009141E6">
        <w:t xml:space="preserve"> </w:t>
      </w:r>
      <w:r w:rsidRPr="00321C9E">
        <w:t>RS</w:t>
      </w:r>
      <w:r w:rsidR="00A84F76" w:rsidRPr="00A84F76">
        <w:t>485</w:t>
      </w:r>
      <w:r w:rsidRPr="00321C9E">
        <w:t xml:space="preserve">Response </w:t>
      </w:r>
      <w:r>
        <w:t>M</w:t>
      </w:r>
      <w:r w:rsidRPr="009141E6">
        <w:t xml:space="preserve">essage </w:t>
      </w:r>
    </w:p>
    <w:p w:rsidR="00AE040E" w:rsidRDefault="00AE040E" w:rsidP="00A84F76">
      <w:pPr>
        <w:pStyle w:val="Heading3"/>
      </w:pPr>
      <w:bookmarkStart w:id="18" w:name="_Toc449505730"/>
      <w:r w:rsidRPr="00AE040E">
        <w:lastRenderedPageBreak/>
        <w:t xml:space="preserve">SSD </w:t>
      </w:r>
      <w:r w:rsidR="00506E04">
        <w:t>Application</w:t>
      </w:r>
      <w:bookmarkEnd w:id="18"/>
    </w:p>
    <w:p w:rsidR="00A84F76" w:rsidRPr="004A209D" w:rsidRDefault="00A84F76" w:rsidP="00A84F76">
      <w:pPr>
        <w:pStyle w:val="Heading4"/>
        <w:numPr>
          <w:ilvl w:val="3"/>
          <w:numId w:val="17"/>
        </w:numPr>
      </w:pPr>
      <w:r w:rsidRPr="00A84F76">
        <w:t xml:space="preserve">SSD </w:t>
      </w:r>
      <w:r w:rsidR="00506E04">
        <w:t>Application</w:t>
      </w:r>
      <w:r>
        <w:t xml:space="preserve"> </w:t>
      </w:r>
      <w:r w:rsidRPr="004A209D">
        <w:t xml:space="preserve">Request </w:t>
      </w:r>
    </w:p>
    <w:p w:rsidR="00A84F76" w:rsidRPr="009E43E6" w:rsidRDefault="00A84F76" w:rsidP="00A84F76">
      <w:r>
        <w:t xml:space="preserve">The </w:t>
      </w:r>
      <w:r w:rsidRPr="00A84F76">
        <w:t>SSD</w:t>
      </w:r>
      <w:r>
        <w:t xml:space="preserve">Request Message is sent by the TE to initiate or halt the </w:t>
      </w:r>
      <w:r w:rsidRPr="00A84F76">
        <w:t>SSD</w:t>
      </w:r>
      <w:r>
        <w:t xml:space="preserve"> </w:t>
      </w:r>
      <w:r w:rsidR="00CF1BE6">
        <w:t>application</w:t>
      </w:r>
      <w:r>
        <w:t xml:space="preserve"> according to the test procedure. </w:t>
      </w:r>
    </w:p>
    <w:p w:rsidR="00A84F76" w:rsidRPr="00755E11" w:rsidRDefault="00A84F76" w:rsidP="00A84F76">
      <w:pPr>
        <w:pStyle w:val="rststyle-codeblock"/>
        <w:framePr w:wrap="around"/>
      </w:pPr>
      <w:r w:rsidRPr="00755E11">
        <w:t xml:space="preserve">message </w:t>
      </w:r>
      <w:r w:rsidR="002872E6" w:rsidRPr="002872E6">
        <w:t xml:space="preserve">SSDRequest </w:t>
      </w:r>
      <w:r w:rsidRPr="00755E11">
        <w:t>{</w:t>
      </w:r>
    </w:p>
    <w:p w:rsidR="00A84F76" w:rsidRPr="00755E11" w:rsidRDefault="00A84F76" w:rsidP="00A84F76">
      <w:pPr>
        <w:pStyle w:val="rststyle-codeblock"/>
        <w:framePr w:wrap="around"/>
      </w:pPr>
      <w:r w:rsidRPr="00755E11">
        <w:tab/>
        <w:t>enum RequestTypeT {</w:t>
      </w:r>
    </w:p>
    <w:p w:rsidR="00A84F76" w:rsidRDefault="00A84F76" w:rsidP="00A84F76">
      <w:pPr>
        <w:pStyle w:val="rststyle-codeblock"/>
        <w:framePr w:wrap="around"/>
      </w:pPr>
      <w:r w:rsidRPr="00755E11">
        <w:tab/>
      </w:r>
      <w:r w:rsidRPr="00755E11">
        <w:tab/>
      </w:r>
      <w:r>
        <w:t>STOP</w:t>
      </w:r>
      <w:r w:rsidRPr="00755E11">
        <w:tab/>
      </w:r>
      <w:r w:rsidRPr="00755E11">
        <w:tab/>
      </w:r>
      <w:r w:rsidRPr="00755E11">
        <w:tab/>
        <w:t>= 0;</w:t>
      </w:r>
      <w:r>
        <w:br/>
      </w:r>
      <w:r w:rsidRPr="00755E11">
        <w:tab/>
      </w:r>
      <w:r w:rsidRPr="00755E11">
        <w:tab/>
      </w:r>
      <w:r>
        <w:t xml:space="preserve">RUN  </w:t>
      </w:r>
      <w:r w:rsidRPr="00755E11">
        <w:tab/>
      </w:r>
      <w:r w:rsidRPr="00755E11">
        <w:tab/>
      </w:r>
      <w:r w:rsidRPr="00755E11">
        <w:tab/>
        <w:t>= 1;</w:t>
      </w:r>
      <w:r>
        <w:br/>
      </w:r>
      <w:r w:rsidRPr="00755E11">
        <w:tab/>
        <w:t>}</w:t>
      </w:r>
    </w:p>
    <w:p w:rsidR="00A84F76" w:rsidRPr="00755E11" w:rsidRDefault="00A84F76" w:rsidP="00A84F76">
      <w:pPr>
        <w:pStyle w:val="rststyle-codeblock"/>
        <w:framePr w:wrap="around"/>
      </w:pPr>
      <w:r w:rsidRPr="00755E11">
        <w:tab/>
        <w:t xml:space="preserve">required RequestTypeT requestType = </w:t>
      </w:r>
      <w:r>
        <w:t>1</w:t>
      </w:r>
      <w:r w:rsidRPr="00755E11">
        <w:t xml:space="preserve"> [default = </w:t>
      </w:r>
      <w:r w:rsidRPr="00B0077D">
        <w:t>STOP</w:t>
      </w:r>
      <w:r w:rsidRPr="00755E11">
        <w:t>];</w:t>
      </w:r>
    </w:p>
    <w:p w:rsidR="00A84F76" w:rsidRPr="00D83627" w:rsidRDefault="00A84F76" w:rsidP="00A84F76">
      <w:pPr>
        <w:pStyle w:val="rststyle-codeblock"/>
        <w:framePr w:wrap="around"/>
        <w:rPr>
          <w:rFonts w:eastAsia="Times New Roman"/>
        </w:rPr>
      </w:pPr>
      <w:r w:rsidRPr="00755E11">
        <w:t>}</w:t>
      </w:r>
    </w:p>
    <w:tbl>
      <w:tblPr>
        <w:tblStyle w:val="LightList-Accent1"/>
        <w:tblpPr w:leftFromText="180" w:rightFromText="180" w:vertAnchor="page" w:horzAnchor="margin" w:tblpY="5570"/>
        <w:tblW w:w="9516" w:type="dxa"/>
        <w:tblLook w:val="04A0" w:firstRow="1" w:lastRow="0" w:firstColumn="1" w:lastColumn="0" w:noHBand="0" w:noVBand="1"/>
      </w:tblPr>
      <w:tblGrid>
        <w:gridCol w:w="3635"/>
        <w:gridCol w:w="5881"/>
      </w:tblGrid>
      <w:tr w:rsidR="005527BE" w:rsidRPr="00755E11" w:rsidTr="005527BE">
        <w:trPr>
          <w:cnfStyle w:val="100000000000" w:firstRow="1" w:lastRow="0" w:firstColumn="0" w:lastColumn="0" w:oddVBand="0" w:evenVBand="0" w:oddHBand="0"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3635" w:type="dxa"/>
          </w:tcPr>
          <w:p w:rsidR="005527BE" w:rsidRPr="00755E11" w:rsidRDefault="005527BE" w:rsidP="005527BE">
            <w:pPr>
              <w:spacing w:before="0" w:after="0" w:line="240" w:lineRule="auto"/>
            </w:pPr>
            <w:r w:rsidRPr="00755E11">
              <w:t>Name</w:t>
            </w:r>
          </w:p>
        </w:tc>
        <w:tc>
          <w:tcPr>
            <w:tcW w:w="5881" w:type="dxa"/>
          </w:tcPr>
          <w:p w:rsidR="005527BE" w:rsidRPr="00755E11" w:rsidRDefault="005527BE" w:rsidP="005527BE">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5E11">
              <w:t>Description</w:t>
            </w:r>
          </w:p>
        </w:tc>
      </w:tr>
      <w:tr w:rsidR="005527BE" w:rsidRPr="00755E11" w:rsidTr="005527BE">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35" w:type="dxa"/>
            <w:vAlign w:val="center"/>
          </w:tcPr>
          <w:p w:rsidR="005527BE" w:rsidRPr="002A0C08" w:rsidRDefault="005527BE" w:rsidP="005527BE">
            <w:pPr>
              <w:spacing w:before="0" w:after="0" w:line="240" w:lineRule="auto"/>
              <w:rPr>
                <w:b w:val="0"/>
              </w:rPr>
            </w:pPr>
            <w:r w:rsidRPr="002A0C08">
              <w:rPr>
                <w:b w:val="0"/>
              </w:rPr>
              <w:t>requestType</w:t>
            </w:r>
          </w:p>
        </w:tc>
        <w:tc>
          <w:tcPr>
            <w:tcW w:w="5881" w:type="dxa"/>
            <w:vAlign w:val="center"/>
          </w:tcPr>
          <w:p w:rsidR="005527BE" w:rsidRPr="002A0C08" w:rsidRDefault="005527BE" w:rsidP="005527BE">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2A0C08">
              <w:rPr>
                <w:rFonts w:eastAsiaTheme="minorEastAsia"/>
              </w:rPr>
              <w:t>Type of request (</w:t>
            </w:r>
            <w:r>
              <w:rPr>
                <w:rFonts w:eastAsiaTheme="minorEastAsia"/>
              </w:rPr>
              <w:t>STOP</w:t>
            </w:r>
            <w:r w:rsidRPr="002A0C08">
              <w:rPr>
                <w:rFonts w:eastAsiaTheme="minorEastAsia"/>
              </w:rPr>
              <w:t xml:space="preserve"> or </w:t>
            </w:r>
            <w:r>
              <w:rPr>
                <w:rFonts w:eastAsiaTheme="minorEastAsia"/>
              </w:rPr>
              <w:t>RUN</w:t>
            </w:r>
            <w:r w:rsidRPr="002A0C08">
              <w:rPr>
                <w:rFonts w:eastAsiaTheme="minorEastAsia"/>
              </w:rPr>
              <w:t>)</w:t>
            </w:r>
          </w:p>
        </w:tc>
      </w:tr>
    </w:tbl>
    <w:p w:rsidR="00FC1D53" w:rsidRPr="009E6DDF" w:rsidRDefault="00A6733B" w:rsidP="009E6DDF">
      <w:pPr>
        <w:pStyle w:val="Caption"/>
      </w:pPr>
      <w:r w:rsidRPr="009E6DDF">
        <w:t xml:space="preserve">Table </w:t>
      </w:r>
      <w:fldSimple w:instr=" SEQ Table \* ARABIC ">
        <w:r w:rsidR="00DE59B7">
          <w:rPr>
            <w:noProof/>
          </w:rPr>
          <w:t>32</w:t>
        </w:r>
      </w:fldSimple>
      <w:r w:rsidRPr="009E6DDF">
        <w:t xml:space="preserve"> SSDRequest Message</w:t>
      </w:r>
    </w:p>
    <w:p w:rsidR="00A84F76" w:rsidRPr="00855567" w:rsidRDefault="00A84F76" w:rsidP="00A84F76">
      <w:pPr>
        <w:pStyle w:val="Heading4"/>
      </w:pPr>
      <w:r w:rsidRPr="00A84F76">
        <w:t>SSD</w:t>
      </w:r>
      <w:r>
        <w:t xml:space="preserve"> </w:t>
      </w:r>
      <w:r w:rsidR="00506E04">
        <w:t>Application</w:t>
      </w:r>
      <w:r>
        <w:t xml:space="preserve"> </w:t>
      </w:r>
      <w:r w:rsidRPr="004A209D">
        <w:t>Response</w:t>
      </w:r>
    </w:p>
    <w:p w:rsidR="00A84F76" w:rsidRDefault="00A84F76" w:rsidP="00A84F76">
      <w:pPr>
        <w:keepNext/>
      </w:pPr>
      <w:r>
        <w:t xml:space="preserve">The </w:t>
      </w:r>
      <w:r w:rsidRPr="00A84F76">
        <w:t>SSD</w:t>
      </w:r>
      <w:r w:rsidRPr="00EA2D36">
        <w:t xml:space="preserve">Response </w:t>
      </w:r>
      <w:r>
        <w:t xml:space="preserve">Message is sent by the MPS to acknowledge an </w:t>
      </w:r>
      <w:r w:rsidRPr="00A84F76">
        <w:t>SSD</w:t>
      </w:r>
      <w:r>
        <w:t xml:space="preserve"> </w:t>
      </w:r>
      <w:r w:rsidR="00506E04">
        <w:t>Application</w:t>
      </w:r>
      <w:r>
        <w:t xml:space="preserve"> request or report an error.</w:t>
      </w:r>
    </w:p>
    <w:p w:rsidR="00A84F76" w:rsidRDefault="00A84F76" w:rsidP="00A6733B">
      <w:pPr>
        <w:pStyle w:val="rststyle-codeblock"/>
        <w:framePr w:wrap="around"/>
      </w:pPr>
      <w:r w:rsidRPr="007526A8">
        <w:t xml:space="preserve">message </w:t>
      </w:r>
      <w:r w:rsidR="00DC5EC7" w:rsidRPr="00DC5EC7">
        <w:t>SSD</w:t>
      </w:r>
      <w:r w:rsidRPr="007526A8">
        <w:t>Response {</w:t>
      </w:r>
    </w:p>
    <w:p w:rsidR="00DC5EC7" w:rsidRDefault="00DC5EC7" w:rsidP="00DC5EC7">
      <w:pPr>
        <w:pStyle w:val="rststyle-codeblock"/>
        <w:framePr w:wrap="around"/>
        <w:ind w:firstLine="720"/>
      </w:pPr>
      <w:r>
        <w:t xml:space="preserve">enum </w:t>
      </w:r>
      <w:r w:rsidR="00506E04">
        <w:t>AppStateT</w:t>
      </w:r>
      <w:r>
        <w:t xml:space="preserve"> {</w:t>
      </w:r>
    </w:p>
    <w:p w:rsidR="00DC5EC7" w:rsidRDefault="00DC5EC7" w:rsidP="00DC5EC7">
      <w:pPr>
        <w:pStyle w:val="rststyle-codeblock"/>
        <w:framePr w:wrap="around"/>
        <w:ind w:firstLine="720"/>
      </w:pPr>
      <w:r w:rsidRPr="009D678E">
        <w:tab/>
        <w:t>STOPPED</w:t>
      </w:r>
      <w:r w:rsidRPr="009D678E">
        <w:tab/>
        <w:t>= 0;</w:t>
      </w:r>
      <w:r w:rsidRPr="009D678E">
        <w:br/>
      </w:r>
      <w:r w:rsidRPr="009D678E">
        <w:tab/>
      </w:r>
      <w:r w:rsidRPr="009D678E">
        <w:tab/>
      </w:r>
      <w:r w:rsidR="00F13153">
        <w:t>RUNNING</w:t>
      </w:r>
      <w:r w:rsidRPr="009D678E">
        <w:tab/>
        <w:t>= 1;</w:t>
      </w:r>
      <w:r w:rsidRPr="009D678E">
        <w:br/>
      </w:r>
      <w:r>
        <w:tab/>
        <w:t>}</w:t>
      </w:r>
    </w:p>
    <w:p w:rsidR="00DC5EC7" w:rsidRDefault="00DC5EC7" w:rsidP="00DC5EC7">
      <w:pPr>
        <w:pStyle w:val="rststyle-codeblock"/>
        <w:framePr w:wrap="around"/>
        <w:ind w:firstLine="720"/>
      </w:pPr>
      <w:r>
        <w:t xml:space="preserve">required </w:t>
      </w:r>
      <w:r w:rsidR="00506E04">
        <w:t>AppStateT</w:t>
      </w:r>
      <w:r w:rsidRPr="009E4AFA">
        <w:t xml:space="preserve"> </w:t>
      </w:r>
      <w:r>
        <w:t>state = 1;</w:t>
      </w:r>
    </w:p>
    <w:p w:rsidR="00A84F76" w:rsidRDefault="00FC1D53" w:rsidP="00A6733B">
      <w:pPr>
        <w:pStyle w:val="rststyle-codeblock"/>
        <w:framePr w:wrap="around"/>
      </w:pPr>
      <w:r w:rsidRPr="007526A8">
        <w:t xml:space="preserve"> </w:t>
      </w:r>
      <w:r w:rsidR="00A84F76" w:rsidRPr="007526A8">
        <w:t>}</w:t>
      </w:r>
    </w:p>
    <w:p w:rsidR="00A6733B" w:rsidRDefault="00A6733B" w:rsidP="00A84F76">
      <w:pPr>
        <w:pStyle w:val="Caption"/>
      </w:pPr>
    </w:p>
    <w:tbl>
      <w:tblPr>
        <w:tblStyle w:val="LightList-Accent1"/>
        <w:tblpPr w:leftFromText="180" w:rightFromText="180" w:vertAnchor="text" w:horzAnchor="margin" w:tblpY="5"/>
        <w:tblW w:w="9638" w:type="dxa"/>
        <w:tblLayout w:type="fixed"/>
        <w:tblLook w:val="04A0" w:firstRow="1" w:lastRow="0" w:firstColumn="1" w:lastColumn="0" w:noHBand="0" w:noVBand="1"/>
      </w:tblPr>
      <w:tblGrid>
        <w:gridCol w:w="2376"/>
        <w:gridCol w:w="7262"/>
      </w:tblGrid>
      <w:tr w:rsidR="00A6733B" w:rsidRPr="009141E6" w:rsidTr="00A6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A6733B" w:rsidRPr="009141E6" w:rsidRDefault="00A6733B" w:rsidP="00A6733B">
            <w:pPr>
              <w:rPr>
                <w:lang w:eastAsia="zh-CN" w:bidi="hi-IN"/>
              </w:rPr>
            </w:pPr>
            <w:r w:rsidRPr="009141E6">
              <w:t>Field</w:t>
            </w:r>
          </w:p>
        </w:tc>
        <w:tc>
          <w:tcPr>
            <w:tcW w:w="7262" w:type="dxa"/>
            <w:hideMark/>
          </w:tcPr>
          <w:p w:rsidR="00A6733B" w:rsidRPr="009141E6" w:rsidRDefault="00A6733B" w:rsidP="00A6733B">
            <w:pPr>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A6733B" w:rsidRPr="009141E6" w:rsidTr="00A673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76" w:type="dxa"/>
          </w:tcPr>
          <w:p w:rsidR="00A6733B" w:rsidRPr="00B56190" w:rsidRDefault="00DC5EC7" w:rsidP="00A6733B">
            <w:r w:rsidRPr="00DC5EC7">
              <w:t>STOPPED</w:t>
            </w:r>
          </w:p>
        </w:tc>
        <w:tc>
          <w:tcPr>
            <w:tcW w:w="7262" w:type="dxa"/>
          </w:tcPr>
          <w:p w:rsidR="00A6733B" w:rsidRDefault="00A6733B" w:rsidP="00DC5EC7">
            <w:pPr>
              <w:cnfStyle w:val="000000100000" w:firstRow="0" w:lastRow="0" w:firstColumn="0" w:lastColumn="0" w:oddVBand="0" w:evenVBand="0" w:oddHBand="1" w:evenHBand="0" w:firstRowFirstColumn="0" w:firstRowLastColumn="0" w:lastRowFirstColumn="0" w:lastRowLastColumn="0"/>
            </w:pPr>
            <w:r>
              <w:t xml:space="preserve">The </w:t>
            </w:r>
            <w:r w:rsidR="00CF1BE6">
              <w:t>application</w:t>
            </w:r>
            <w:r>
              <w:t xml:space="preserve"> </w:t>
            </w:r>
            <w:r w:rsidR="00DC5EC7">
              <w:t>is not running</w:t>
            </w:r>
          </w:p>
        </w:tc>
      </w:tr>
      <w:tr w:rsidR="00A6733B" w:rsidRPr="009141E6" w:rsidTr="00A6733B">
        <w:trPr>
          <w:cantSplit/>
        </w:trPr>
        <w:tc>
          <w:tcPr>
            <w:cnfStyle w:val="001000000000" w:firstRow="0" w:lastRow="0" w:firstColumn="1" w:lastColumn="0" w:oddVBand="0" w:evenVBand="0" w:oddHBand="0" w:evenHBand="0" w:firstRowFirstColumn="0" w:firstRowLastColumn="0" w:lastRowFirstColumn="0" w:lastRowLastColumn="0"/>
            <w:tcW w:w="2376" w:type="dxa"/>
          </w:tcPr>
          <w:p w:rsidR="00A6733B" w:rsidRPr="006027B4" w:rsidRDefault="00F13153" w:rsidP="00A6733B">
            <w:r>
              <w:t>RUNNING</w:t>
            </w:r>
          </w:p>
        </w:tc>
        <w:tc>
          <w:tcPr>
            <w:tcW w:w="7262" w:type="dxa"/>
          </w:tcPr>
          <w:p w:rsidR="00A6733B" w:rsidRDefault="00A6733B" w:rsidP="00DC5EC7">
            <w:pPr>
              <w:cnfStyle w:val="000000000000" w:firstRow="0" w:lastRow="0" w:firstColumn="0" w:lastColumn="0" w:oddVBand="0" w:evenVBand="0" w:oddHBand="0" w:evenHBand="0" w:firstRowFirstColumn="0" w:firstRowLastColumn="0" w:lastRowFirstColumn="0" w:lastRowLastColumn="0"/>
            </w:pPr>
            <w:r w:rsidRPr="00A6733B">
              <w:t xml:space="preserve">The </w:t>
            </w:r>
            <w:r w:rsidR="00CF1BE6">
              <w:t>application</w:t>
            </w:r>
            <w:r w:rsidRPr="00A6733B">
              <w:t xml:space="preserve"> </w:t>
            </w:r>
            <w:r w:rsidR="00DC5EC7">
              <w:t>is running</w:t>
            </w:r>
          </w:p>
        </w:tc>
      </w:tr>
    </w:tbl>
    <w:p w:rsidR="00A84F76" w:rsidRDefault="00A84F76" w:rsidP="00A84F76">
      <w:pPr>
        <w:pStyle w:val="Caption"/>
      </w:pPr>
      <w:r w:rsidRPr="009141E6">
        <w:t xml:space="preserve">Table </w:t>
      </w:r>
      <w:fldSimple w:instr=" SEQ Table \* ARABIC ">
        <w:r w:rsidR="00DE59B7">
          <w:rPr>
            <w:noProof/>
          </w:rPr>
          <w:t>33</w:t>
        </w:r>
      </w:fldSimple>
      <w:r w:rsidRPr="009141E6">
        <w:t xml:space="preserve"> </w:t>
      </w:r>
      <w:r w:rsidR="00A6733B">
        <w:t>SSD</w:t>
      </w:r>
      <w:r w:rsidRPr="00321C9E">
        <w:t xml:space="preserve">Response </w:t>
      </w:r>
      <w:r>
        <w:t>M</w:t>
      </w:r>
      <w:r w:rsidRPr="009141E6">
        <w:t xml:space="preserve">essage </w:t>
      </w:r>
    </w:p>
    <w:p w:rsidR="00AE040E" w:rsidRDefault="002519FB" w:rsidP="00FC1D53">
      <w:pPr>
        <w:pStyle w:val="Heading3"/>
      </w:pPr>
      <w:bookmarkStart w:id="19" w:name="_Toc449505731"/>
      <w:r>
        <w:lastRenderedPageBreak/>
        <w:t>Remote</w:t>
      </w:r>
      <w:r w:rsidR="00AE040E" w:rsidRPr="00AE040E">
        <w:t xml:space="preserve"> </w:t>
      </w:r>
      <w:r w:rsidR="00F57086">
        <w:t>Inventory</w:t>
      </w:r>
      <w:bookmarkEnd w:id="19"/>
    </w:p>
    <w:p w:rsidR="00C22ECF" w:rsidRPr="004A209D" w:rsidRDefault="002519FB" w:rsidP="002519FB">
      <w:pPr>
        <w:pStyle w:val="Heading4"/>
      </w:pPr>
      <w:r w:rsidRPr="002519FB">
        <w:t xml:space="preserve">Remote </w:t>
      </w:r>
      <w:r w:rsidR="00F57086" w:rsidRPr="00F57086">
        <w:t xml:space="preserve">Inventory </w:t>
      </w:r>
      <w:r w:rsidR="00C22ECF" w:rsidRPr="004A209D">
        <w:t xml:space="preserve">Request </w:t>
      </w:r>
    </w:p>
    <w:p w:rsidR="00C22ECF" w:rsidRDefault="00C22ECF" w:rsidP="00C22ECF">
      <w:r>
        <w:t xml:space="preserve">The </w:t>
      </w:r>
      <w:r w:rsidR="002519FB">
        <w:t>Remote</w:t>
      </w:r>
      <w:r>
        <w:t xml:space="preserve"> </w:t>
      </w:r>
      <w:r w:rsidR="00F57086" w:rsidRPr="00F57086">
        <w:t xml:space="preserve">Inventory </w:t>
      </w:r>
      <w:r>
        <w:t xml:space="preserve">Request Message is sent by the TE to request the MPS </w:t>
      </w:r>
      <w:r w:rsidR="00F2613C" w:rsidRPr="00F2613C">
        <w:t>hardware and software inventory</w:t>
      </w:r>
      <w:r>
        <w:t>.</w:t>
      </w:r>
    </w:p>
    <w:p w:rsidR="00C22ECF" w:rsidRDefault="00C22ECF" w:rsidP="00C22ECF">
      <w:pPr>
        <w:pStyle w:val="rststyle-codeblock"/>
        <w:framePr w:wrap="around"/>
      </w:pPr>
      <w:r>
        <w:t xml:space="preserve">message </w:t>
      </w:r>
      <w:r w:rsidR="002519FB">
        <w:t>Remote</w:t>
      </w:r>
      <w:r w:rsidR="00F2613C" w:rsidRPr="00F2613C">
        <w:t>Inventory</w:t>
      </w:r>
      <w:r>
        <w:t xml:space="preserve">Request { </w:t>
      </w:r>
    </w:p>
    <w:p w:rsidR="00C22ECF" w:rsidRPr="00FE34A6" w:rsidRDefault="00C22ECF" w:rsidP="00C22ECF">
      <w:pPr>
        <w:pStyle w:val="rststyle-codeblock"/>
        <w:framePr w:wrap="around"/>
      </w:pPr>
      <w:r>
        <w:t>}</w:t>
      </w:r>
    </w:p>
    <w:p w:rsidR="00C22ECF" w:rsidRDefault="00C22ECF" w:rsidP="00C22ECF">
      <w:pPr>
        <w:pStyle w:val="Caption"/>
      </w:pPr>
      <w:r w:rsidRPr="009141E6">
        <w:t xml:space="preserve">Table </w:t>
      </w:r>
      <w:fldSimple w:instr=" SEQ Table \* ARABIC ">
        <w:r w:rsidR="00DE59B7">
          <w:rPr>
            <w:noProof/>
          </w:rPr>
          <w:t>34</w:t>
        </w:r>
      </w:fldSimple>
      <w:r w:rsidRPr="009141E6">
        <w:t xml:space="preserve"> </w:t>
      </w:r>
      <w:r w:rsidR="002519FB">
        <w:t>Remote</w:t>
      </w:r>
      <w:r w:rsidR="00F2613C" w:rsidRPr="00F2613C">
        <w:t>Inventory</w:t>
      </w:r>
      <w:r w:rsidRPr="00036565">
        <w:t xml:space="preserve">Request </w:t>
      </w:r>
      <w:r>
        <w:t>M</w:t>
      </w:r>
      <w:r w:rsidRPr="009141E6">
        <w:t xml:space="preserve">essage </w:t>
      </w:r>
    </w:p>
    <w:p w:rsidR="00C22ECF" w:rsidRPr="00855567" w:rsidRDefault="002519FB" w:rsidP="002519FB">
      <w:pPr>
        <w:pStyle w:val="Heading4"/>
      </w:pPr>
      <w:r w:rsidRPr="002519FB">
        <w:t xml:space="preserve">Remote </w:t>
      </w:r>
      <w:r w:rsidR="00F2613C" w:rsidRPr="00F2613C">
        <w:t xml:space="preserve">Inventory </w:t>
      </w:r>
      <w:r w:rsidR="00C22ECF" w:rsidRPr="004A209D">
        <w:t>Response</w:t>
      </w:r>
    </w:p>
    <w:p w:rsidR="00C22ECF" w:rsidRPr="00962124" w:rsidRDefault="00F2613C" w:rsidP="00C22ECF">
      <w:pPr>
        <w:keepNext/>
      </w:pPr>
      <w:r>
        <w:t xml:space="preserve">The </w:t>
      </w:r>
      <w:r w:rsidR="002519FB">
        <w:t>Remote</w:t>
      </w:r>
      <w:r w:rsidRPr="00F2613C">
        <w:t>Inventory</w:t>
      </w:r>
      <w:r w:rsidR="00C22ECF" w:rsidRPr="00EA2D36">
        <w:t xml:space="preserve">Response </w:t>
      </w:r>
      <w:r w:rsidR="00C22ECF">
        <w:t xml:space="preserve">Message is sent by the MPS to report the </w:t>
      </w:r>
      <w:r w:rsidRPr="00F2613C">
        <w:t>hardware and software inventory</w:t>
      </w:r>
      <w:r w:rsidR="00C22ECF">
        <w:t>.</w:t>
      </w:r>
      <w:r w:rsidR="00C22ECF" w:rsidRPr="00264ABE">
        <w:t xml:space="preserve"> </w:t>
      </w:r>
      <w:r w:rsidR="00962124">
        <w:t xml:space="preserve">The inventory is presented in XML format </w:t>
      </w:r>
      <w:r w:rsidR="00962124" w:rsidRPr="00962124">
        <w:t xml:space="preserve">defined by the </w:t>
      </w:r>
      <w:r w:rsidR="00962124" w:rsidRPr="00962124">
        <w:rPr>
          <w:i/>
        </w:rPr>
        <w:t>THALES REMOTE INVENTORY INTERFACE CONTROL DOCUMENT</w:t>
      </w:r>
      <w:r w:rsidR="00962124">
        <w:t>. The entire inventory is contained in a single string which must be parsed by the recipient if requied.</w:t>
      </w:r>
    </w:p>
    <w:p w:rsidR="00C22ECF" w:rsidRDefault="00C22ECF" w:rsidP="00C22ECF">
      <w:pPr>
        <w:pStyle w:val="rststyle-codeblock"/>
        <w:framePr w:wrap="around"/>
      </w:pPr>
      <w:r w:rsidRPr="009141E6">
        <w:t xml:space="preserve">message </w:t>
      </w:r>
      <w:r w:rsidR="002519FB" w:rsidRPr="002519FB">
        <w:t xml:space="preserve">RemoteInventoryResponse </w:t>
      </w:r>
      <w:r w:rsidRPr="009141E6">
        <w:t>{</w:t>
      </w:r>
      <w:r>
        <w:br/>
      </w:r>
    </w:p>
    <w:p w:rsidR="00C22ECF" w:rsidRDefault="003F1624" w:rsidP="00C22ECF">
      <w:pPr>
        <w:pStyle w:val="rststyle-codeblock"/>
        <w:framePr w:wrap="around"/>
        <w:ind w:firstLine="720"/>
      </w:pPr>
      <w:r>
        <w:t>required string inventory</w:t>
      </w:r>
      <w:r w:rsidR="00836A1F">
        <w:t xml:space="preserve"> = 1</w:t>
      </w:r>
      <w:r>
        <w:t>;</w:t>
      </w:r>
    </w:p>
    <w:p w:rsidR="00C22ECF" w:rsidRDefault="00C22ECF" w:rsidP="00C22ECF">
      <w:pPr>
        <w:pStyle w:val="rststyle-codeblock"/>
        <w:framePr w:wrap="around"/>
      </w:pPr>
      <w:r w:rsidRPr="009141E6">
        <w:t>}</w:t>
      </w:r>
    </w:p>
    <w:p w:rsidR="00C22ECF" w:rsidRPr="00264ABE" w:rsidRDefault="00C22ECF" w:rsidP="00C22ECF">
      <w:pPr>
        <w:keepNext/>
        <w:keepLines/>
      </w:pPr>
    </w:p>
    <w:tbl>
      <w:tblPr>
        <w:tblStyle w:val="LightList-Accent1"/>
        <w:tblW w:w="9638" w:type="dxa"/>
        <w:tblLayout w:type="fixed"/>
        <w:tblLook w:val="04A0" w:firstRow="1" w:lastRow="0" w:firstColumn="1" w:lastColumn="0" w:noHBand="0" w:noVBand="1"/>
      </w:tblPr>
      <w:tblGrid>
        <w:gridCol w:w="2376"/>
        <w:gridCol w:w="7262"/>
      </w:tblGrid>
      <w:tr w:rsidR="00C22ECF" w:rsidRPr="009141E6" w:rsidTr="005A0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C22ECF" w:rsidRPr="009141E6" w:rsidRDefault="00C22ECF" w:rsidP="005A04E2">
            <w:pPr>
              <w:keepNext/>
              <w:keepLines/>
              <w:spacing w:after="0" w:line="240" w:lineRule="auto"/>
              <w:rPr>
                <w:lang w:eastAsia="zh-CN" w:bidi="hi-IN"/>
              </w:rPr>
            </w:pPr>
            <w:r w:rsidRPr="009141E6">
              <w:t>Field</w:t>
            </w:r>
          </w:p>
        </w:tc>
        <w:tc>
          <w:tcPr>
            <w:tcW w:w="7262" w:type="dxa"/>
            <w:hideMark/>
          </w:tcPr>
          <w:p w:rsidR="00C22ECF" w:rsidRPr="009141E6" w:rsidRDefault="00C22ECF" w:rsidP="005A04E2">
            <w:pPr>
              <w:keepNext/>
              <w:keepLines/>
              <w:spacing w:after="0" w:line="240" w:lineRule="auto"/>
              <w:cnfStyle w:val="100000000000" w:firstRow="1" w:lastRow="0" w:firstColumn="0" w:lastColumn="0" w:oddVBand="0" w:evenVBand="0" w:oddHBand="0" w:evenHBand="0" w:firstRowFirstColumn="0" w:firstRowLastColumn="0" w:lastRowFirstColumn="0" w:lastRowLastColumn="0"/>
              <w:rPr>
                <w:lang w:eastAsia="zh-CN" w:bidi="hi-IN"/>
              </w:rPr>
            </w:pPr>
            <w:r w:rsidRPr="009141E6">
              <w:t>Description</w:t>
            </w:r>
          </w:p>
        </w:tc>
      </w:tr>
      <w:tr w:rsidR="00C22ECF" w:rsidRPr="009141E6" w:rsidTr="005A04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22ECF" w:rsidRPr="00B56190" w:rsidRDefault="003F1624" w:rsidP="005A04E2">
            <w:pPr>
              <w:keepNext/>
              <w:keepLines/>
            </w:pPr>
            <w:r>
              <w:t>inventory</w:t>
            </w:r>
          </w:p>
        </w:tc>
        <w:tc>
          <w:tcPr>
            <w:tcW w:w="7262" w:type="dxa"/>
          </w:tcPr>
          <w:p w:rsidR="00C22ECF" w:rsidRDefault="003F1624" w:rsidP="003F1624">
            <w:pPr>
              <w:keepNext/>
              <w:keepLines/>
              <w:cnfStyle w:val="000000100000" w:firstRow="0" w:lastRow="0" w:firstColumn="0" w:lastColumn="0" w:oddVBand="0" w:evenVBand="0" w:oddHBand="1" w:evenHBand="0" w:firstRowFirstColumn="0" w:firstRowLastColumn="0" w:lastRowFirstColumn="0" w:lastRowLastColumn="0"/>
            </w:pPr>
            <w:r>
              <w:t xml:space="preserve">This is the remote inventory in text format as defined by the </w:t>
            </w:r>
            <w:r w:rsidRPr="003F1624">
              <w:rPr>
                <w:i/>
              </w:rPr>
              <w:t>THALES REMOTE INVENTORY INTERFACE CONTROL DOCUMENT</w:t>
            </w:r>
            <w:r>
              <w:rPr>
                <w:i/>
              </w:rPr>
              <w:t>.</w:t>
            </w:r>
          </w:p>
        </w:tc>
      </w:tr>
    </w:tbl>
    <w:p w:rsidR="00C22ECF" w:rsidRDefault="00C22ECF" w:rsidP="00C22ECF">
      <w:pPr>
        <w:pStyle w:val="Caption"/>
        <w:keepNext/>
        <w:keepLines/>
      </w:pPr>
      <w:r w:rsidRPr="009141E6">
        <w:t xml:space="preserve">Table </w:t>
      </w:r>
      <w:fldSimple w:instr=" SEQ Table \* ARABIC ">
        <w:r w:rsidR="00DE59B7">
          <w:rPr>
            <w:noProof/>
          </w:rPr>
          <w:t>35</w:t>
        </w:r>
      </w:fldSimple>
      <w:r w:rsidRPr="009141E6">
        <w:t xml:space="preserve"> </w:t>
      </w:r>
      <w:r w:rsidR="00962124" w:rsidRPr="00962124">
        <w:t xml:space="preserve">RemoteInventoryResponse </w:t>
      </w:r>
      <w:r>
        <w:t>M</w:t>
      </w:r>
      <w:r w:rsidRPr="009141E6">
        <w:t xml:space="preserve">essage </w:t>
      </w:r>
    </w:p>
    <w:p w:rsidR="00F57086" w:rsidRDefault="00F57086" w:rsidP="00F57086">
      <w:pPr>
        <w:pStyle w:val="Heading3"/>
      </w:pPr>
      <w:bookmarkStart w:id="20" w:name="_Toc449505732"/>
      <w:r w:rsidRPr="00AE040E">
        <w:lastRenderedPageBreak/>
        <w:t>System Monitoring</w:t>
      </w:r>
      <w:bookmarkEnd w:id="20"/>
    </w:p>
    <w:p w:rsidR="00F57086" w:rsidRPr="004A209D" w:rsidRDefault="00F57086" w:rsidP="00F57086">
      <w:pPr>
        <w:pStyle w:val="Heading4"/>
      </w:pPr>
      <w:r w:rsidRPr="004A209D">
        <w:t xml:space="preserve">System </w:t>
      </w:r>
      <w:r w:rsidRPr="00C22ECF">
        <w:t>Monitoring</w:t>
      </w:r>
      <w:r w:rsidRPr="004A209D">
        <w:t xml:space="preserve"> Request </w:t>
      </w:r>
    </w:p>
    <w:p w:rsidR="00F57086" w:rsidRDefault="002A0E5D" w:rsidP="00F57086">
      <w:r>
        <w:t xml:space="preserve">The System </w:t>
      </w:r>
      <w:r w:rsidR="00F57086" w:rsidRPr="00C22ECF">
        <w:t>Monitoring</w:t>
      </w:r>
      <w:r w:rsidR="00F57086">
        <w:t xml:space="preserve"> Request Message is sent by the TE to request the MPS temperature, current, and voltage values obtained from internal sensors.</w:t>
      </w:r>
    </w:p>
    <w:p w:rsidR="00F57086" w:rsidRDefault="00F57086" w:rsidP="00F57086">
      <w:pPr>
        <w:pStyle w:val="rststyle-codeblock"/>
        <w:framePr w:wrap="around"/>
      </w:pPr>
      <w:r>
        <w:t>message System</w:t>
      </w:r>
      <w:r w:rsidRPr="00C22ECF">
        <w:t>Monitoring</w:t>
      </w:r>
      <w:r>
        <w:t xml:space="preserve">Request { </w:t>
      </w:r>
    </w:p>
    <w:p w:rsidR="00F57086" w:rsidRPr="00FE34A6" w:rsidRDefault="00F57086" w:rsidP="00F57086">
      <w:pPr>
        <w:pStyle w:val="rststyle-codeblock"/>
        <w:framePr w:wrap="around"/>
      </w:pPr>
      <w:r>
        <w:t>}</w:t>
      </w:r>
    </w:p>
    <w:p w:rsidR="00F57086" w:rsidRDefault="00F57086" w:rsidP="00F57086">
      <w:pPr>
        <w:pStyle w:val="Caption"/>
      </w:pPr>
      <w:r w:rsidRPr="009141E6">
        <w:t xml:space="preserve">Table </w:t>
      </w:r>
      <w:fldSimple w:instr=" SEQ Table \* ARABIC ">
        <w:r w:rsidR="00DE59B7">
          <w:rPr>
            <w:noProof/>
          </w:rPr>
          <w:t>36</w:t>
        </w:r>
      </w:fldSimple>
      <w:r w:rsidRPr="009141E6">
        <w:t xml:space="preserve"> </w:t>
      </w:r>
      <w:r w:rsidRPr="00036565">
        <w:t>System</w:t>
      </w:r>
      <w:r w:rsidRPr="00C22ECF">
        <w:t>Monitoring</w:t>
      </w:r>
      <w:r w:rsidRPr="00036565">
        <w:t xml:space="preserve">Request </w:t>
      </w:r>
      <w:r>
        <w:t>M</w:t>
      </w:r>
      <w:r w:rsidRPr="009141E6">
        <w:t xml:space="preserve">essage </w:t>
      </w:r>
    </w:p>
    <w:p w:rsidR="00F57086" w:rsidRPr="00855567" w:rsidRDefault="00F57086" w:rsidP="00F57086">
      <w:pPr>
        <w:pStyle w:val="Heading4"/>
      </w:pPr>
      <w:r>
        <w:t>System</w:t>
      </w:r>
      <w:r w:rsidRPr="00855567">
        <w:t xml:space="preserve"> </w:t>
      </w:r>
      <w:r w:rsidRPr="00C22ECF">
        <w:t>Monitoring</w:t>
      </w:r>
      <w:r w:rsidR="002A0E5D">
        <w:t xml:space="preserve"> </w:t>
      </w:r>
      <w:r w:rsidRPr="004A209D">
        <w:t>Response</w:t>
      </w:r>
    </w:p>
    <w:p w:rsidR="00005875" w:rsidRDefault="002A0E5D" w:rsidP="002A14CC">
      <w:pPr>
        <w:pStyle w:val="ListParagraph"/>
        <w:keepNext/>
        <w:keepLines/>
        <w:ind w:left="0"/>
      </w:pPr>
      <w:r>
        <w:t xml:space="preserve">The System </w:t>
      </w:r>
      <w:r w:rsidR="00F57086" w:rsidRPr="00C22ECF">
        <w:t>Monitoring</w:t>
      </w:r>
      <w:r>
        <w:t xml:space="preserve"> </w:t>
      </w:r>
      <w:r w:rsidR="00F57086" w:rsidRPr="00EA2D36">
        <w:t xml:space="preserve">Response </w:t>
      </w:r>
      <w:r w:rsidR="00F57086">
        <w:t xml:space="preserve">Message is sent by the MPS to report </w:t>
      </w:r>
      <w:r w:rsidR="00005875">
        <w:t>:</w:t>
      </w:r>
    </w:p>
    <w:p w:rsidR="00005875" w:rsidRDefault="00005875" w:rsidP="00005875">
      <w:pPr>
        <w:pStyle w:val="BulletList"/>
      </w:pPr>
      <w:r>
        <w:t>Power Supply and Carrier Card sensor data</w:t>
      </w:r>
    </w:p>
    <w:p w:rsidR="00005875" w:rsidRDefault="00005875" w:rsidP="00005875">
      <w:pPr>
        <w:pStyle w:val="BulletList"/>
      </w:pPr>
      <w:r>
        <w:t>Processor Module SEMA data</w:t>
      </w:r>
    </w:p>
    <w:p w:rsidR="00005875" w:rsidRDefault="00005875" w:rsidP="00005875">
      <w:pPr>
        <w:pStyle w:val="BulletList"/>
      </w:pPr>
      <w:r>
        <w:t>Network Switch temperature and port statistics</w:t>
      </w:r>
    </w:p>
    <w:p w:rsidR="00005875" w:rsidRPr="007C2C3A" w:rsidRDefault="00005875" w:rsidP="007C2C3A">
      <w:r>
        <w:t>T</w:t>
      </w:r>
      <w:r w:rsidR="00F57086">
        <w:t xml:space="preserve">he </w:t>
      </w:r>
      <w:r w:rsidR="00F57086" w:rsidRPr="00C75AC8">
        <w:t>MPS temperature, current, and voltage values</w:t>
      </w:r>
      <w:r w:rsidR="00D3580B">
        <w:t xml:space="preserve"> are returned along with two strings uniquely identifying the device and </w:t>
      </w:r>
      <w:r w:rsidR="00B2661A">
        <w:t xml:space="preserve">the </w:t>
      </w:r>
      <w:r w:rsidR="00D3580B">
        <w:t xml:space="preserve">sensor within the device providing the data. </w:t>
      </w:r>
      <w:r w:rsidR="007C2C3A">
        <w:t>The d</w:t>
      </w:r>
      <w:r w:rsidR="007C2C3A" w:rsidRPr="007C2C3A">
        <w:t xml:space="preserve">evice </w:t>
      </w:r>
      <w:r w:rsidR="007C2C3A">
        <w:t>n</w:t>
      </w:r>
      <w:r w:rsidR="007C2C3A" w:rsidRPr="007C2C3A">
        <w:t xml:space="preserve">ame </w:t>
      </w:r>
      <w:r w:rsidR="007C2C3A">
        <w:t xml:space="preserve">is </w:t>
      </w:r>
      <w:r w:rsidR="007C2C3A" w:rsidRPr="007C2C3A">
        <w:t xml:space="preserve">defined in the [plugins] section of the MPS configuration file IAW the </w:t>
      </w:r>
      <w:r w:rsidR="007C2C3A" w:rsidRPr="007C2C3A">
        <w:rPr>
          <w:i/>
        </w:rPr>
        <w:t>MPS Power Supply Monitor ICD</w:t>
      </w:r>
      <w:r w:rsidR="007C2C3A">
        <w:rPr>
          <w:i/>
        </w:rPr>
        <w:t xml:space="preserve">. </w:t>
      </w:r>
      <w:r w:rsidR="007C2C3A">
        <w:rPr>
          <w:rFonts w:eastAsiaTheme="minorEastAsia"/>
        </w:rPr>
        <w:t xml:space="preserve">The </w:t>
      </w:r>
      <w:r w:rsidR="00B2661A">
        <w:rPr>
          <w:rFonts w:eastAsiaTheme="minorEastAsia"/>
        </w:rPr>
        <w:t xml:space="preserve">sensor </w:t>
      </w:r>
      <w:r w:rsidR="007C2C3A">
        <w:rPr>
          <w:rFonts w:eastAsiaTheme="minorEastAsia"/>
        </w:rPr>
        <w:t>n</w:t>
      </w:r>
      <w:r w:rsidR="007C2C3A" w:rsidRPr="00753B0E">
        <w:rPr>
          <w:rFonts w:eastAsiaTheme="minorEastAsia"/>
        </w:rPr>
        <w:t xml:space="preserve">ame </w:t>
      </w:r>
      <w:r w:rsidR="007C2C3A">
        <w:rPr>
          <w:rFonts w:eastAsiaTheme="minorEastAsia"/>
        </w:rPr>
        <w:t>is</w:t>
      </w:r>
      <w:r w:rsidR="007C2C3A" w:rsidRPr="00753B0E">
        <w:rPr>
          <w:rFonts w:eastAsiaTheme="minorEastAsia"/>
        </w:rPr>
        <w:t xml:space="preserve"> defined in the </w:t>
      </w:r>
      <w:r w:rsidR="007C2C3A" w:rsidRPr="00753B0E">
        <w:rPr>
          <w:rFonts w:eastAsiaTheme="minorEastAsia"/>
          <w:i/>
          <w:iCs/>
        </w:rPr>
        <w:t>Power Supply Monitor Plugin ICD</w:t>
      </w:r>
      <w:r w:rsidR="007C2C3A">
        <w:rPr>
          <w:rFonts w:eastAsiaTheme="minorEastAsia"/>
          <w:iCs/>
        </w:rPr>
        <w:t>.</w:t>
      </w:r>
    </w:p>
    <w:p w:rsidR="00753B0E" w:rsidRDefault="00DE59B7" w:rsidP="007C2C3A">
      <w:r>
        <w:t xml:space="preserve">Data from the SEMA device </w:t>
      </w:r>
      <w:r w:rsidR="00B2661A">
        <w:t>is</w:t>
      </w:r>
      <w:r>
        <w:t xml:space="preserve"> returned </w:t>
      </w:r>
      <w:r w:rsidR="009B5E1F">
        <w:t>in pairs of strings</w:t>
      </w:r>
      <w:r w:rsidR="006D5BD3">
        <w:t>; one</w:t>
      </w:r>
      <w:r w:rsidR="009B5E1F">
        <w:t xml:space="preserve"> containing </w:t>
      </w:r>
      <w:r w:rsidR="007C2C3A">
        <w:t>the log</w:t>
      </w:r>
      <w:r w:rsidR="00B2661A">
        <w:t>ical name of the data</w:t>
      </w:r>
      <w:r w:rsidR="009B5E1F" w:rsidRPr="009B5E1F">
        <w:t xml:space="preserve"> </w:t>
      </w:r>
      <w:r w:rsidR="009B5E1F">
        <w:t xml:space="preserve">and </w:t>
      </w:r>
      <w:r w:rsidR="006D5BD3">
        <w:t>the other</w:t>
      </w:r>
      <w:r w:rsidR="009B5E1F">
        <w:t xml:space="preserve"> </w:t>
      </w:r>
      <w:r w:rsidR="006D5BD3">
        <w:t>containing the data item value. One pair</w:t>
      </w:r>
      <w:r w:rsidR="009B5E1F">
        <w:t xml:space="preserve"> is sent for each data item</w:t>
      </w:r>
      <w:r w:rsidR="007C2C3A">
        <w:t xml:space="preserve"> defined in </w:t>
      </w:r>
      <w:r w:rsidR="00861371">
        <w:t xml:space="preserve">the </w:t>
      </w:r>
      <w:r w:rsidR="00861371" w:rsidRPr="00861371">
        <w:rPr>
          <w:i/>
        </w:rPr>
        <w:t>MPS Smart Embedded Management Agent (SEMA) Driver Interface Control Document</w:t>
      </w:r>
      <w:r w:rsidR="006D5BD3" w:rsidRPr="006D5BD3">
        <w:t>; section</w:t>
      </w:r>
      <w:r w:rsidR="006D5BD3">
        <w:rPr>
          <w:i/>
        </w:rPr>
        <w:t xml:space="preserve"> </w:t>
      </w:r>
      <w:r w:rsidR="006D5BD3" w:rsidRPr="006D5BD3">
        <w:rPr>
          <w:i/>
        </w:rPr>
        <w:t>Board Information and Statistics Interface</w:t>
      </w:r>
      <w:r w:rsidR="007C2C3A">
        <w:rPr>
          <w:i/>
        </w:rPr>
        <w:t>.</w:t>
      </w:r>
      <w:r w:rsidR="007C2C3A">
        <w:t xml:space="preserve"> </w:t>
      </w:r>
    </w:p>
    <w:p w:rsidR="007C2C3A" w:rsidRPr="007C2C3A" w:rsidRDefault="007C2C3A" w:rsidP="007C2C3A">
      <w:r>
        <w:t>The network s</w:t>
      </w:r>
      <w:r w:rsidRPr="007C2C3A">
        <w:t>witch temperature and port statistics</w:t>
      </w:r>
      <w:r>
        <w:t xml:space="preserve"> are returned as </w:t>
      </w:r>
      <w:r w:rsidR="00AB169D">
        <w:t>one string</w:t>
      </w:r>
      <w:r>
        <w:t xml:space="preserve"> containing the ascii coded </w:t>
      </w:r>
      <w:r w:rsidR="00AB169D">
        <w:t>temperature value and one s</w:t>
      </w:r>
      <w:r>
        <w:t>trin</w:t>
      </w:r>
      <w:r w:rsidR="00AB169D">
        <w:t xml:space="preserve">g per Ethernet port containing the </w:t>
      </w:r>
      <w:r w:rsidR="00AB169D" w:rsidRPr="00AB169D">
        <w:t>individual link state and traffic statistics</w:t>
      </w:r>
      <w:r w:rsidR="009603EF">
        <w:t xml:space="preserve"> for the individual port.</w:t>
      </w:r>
    </w:p>
    <w:p w:rsidR="00F57086" w:rsidRDefault="00F57086" w:rsidP="00F57086">
      <w:pPr>
        <w:pStyle w:val="rststyle-codeblock"/>
        <w:framePr w:wrap="around"/>
      </w:pPr>
      <w:r w:rsidRPr="009141E6">
        <w:lastRenderedPageBreak/>
        <w:t xml:space="preserve">message </w:t>
      </w:r>
      <w:r>
        <w:t>System</w:t>
      </w:r>
      <w:r w:rsidRPr="00C22ECF">
        <w:t>Monitoring</w:t>
      </w:r>
      <w:r>
        <w:t>R</w:t>
      </w:r>
      <w:r w:rsidRPr="00945EA2">
        <w:t>esponse</w:t>
      </w:r>
      <w:r w:rsidRPr="009141E6">
        <w:t xml:space="preserve"> {</w:t>
      </w:r>
      <w:r>
        <w:br/>
      </w:r>
    </w:p>
    <w:p w:rsidR="002A14CC" w:rsidRDefault="002A14CC" w:rsidP="002A14CC">
      <w:pPr>
        <w:pStyle w:val="rststyle-codeblock"/>
        <w:framePr w:wrap="around"/>
        <w:ind w:firstLine="720"/>
      </w:pPr>
      <w:r>
        <w:t xml:space="preserve">message </w:t>
      </w:r>
      <w:r w:rsidR="00005875">
        <w:t>S</w:t>
      </w:r>
      <w:r>
        <w:t>ensorValue {</w:t>
      </w:r>
      <w:r w:rsidR="00534135">
        <w:tab/>
      </w:r>
    </w:p>
    <w:p w:rsidR="002A14CC" w:rsidRDefault="002A14CC" w:rsidP="002A14CC">
      <w:pPr>
        <w:pStyle w:val="rststyle-codeblock"/>
        <w:framePr w:wrap="around"/>
      </w:pPr>
      <w:r>
        <w:tab/>
      </w:r>
      <w:r>
        <w:tab/>
        <w:t>required string device</w:t>
      </w:r>
      <w:r w:rsidR="00534135" w:rsidRPr="00534135">
        <w:t>Name</w:t>
      </w:r>
      <w:r>
        <w:t xml:space="preserve"> </w:t>
      </w:r>
      <w:r w:rsidR="00534135">
        <w:tab/>
      </w:r>
      <w:r>
        <w:t xml:space="preserve">= 1; </w:t>
      </w:r>
    </w:p>
    <w:p w:rsidR="002A14CC" w:rsidRDefault="002A14CC" w:rsidP="002A14CC">
      <w:pPr>
        <w:pStyle w:val="rststyle-codeblock"/>
        <w:framePr w:wrap="around"/>
      </w:pPr>
      <w:r>
        <w:tab/>
      </w:r>
      <w:r>
        <w:tab/>
      </w:r>
      <w:r w:rsidRPr="002A14CC">
        <w:t xml:space="preserve">required </w:t>
      </w:r>
      <w:r>
        <w:t>string sensor</w:t>
      </w:r>
      <w:r w:rsidR="00534135" w:rsidRPr="00534135">
        <w:t>Name</w:t>
      </w:r>
      <w:r>
        <w:t xml:space="preserve"> </w:t>
      </w:r>
      <w:r w:rsidR="00534135">
        <w:tab/>
      </w:r>
      <w:r>
        <w:t>= 2;</w:t>
      </w:r>
    </w:p>
    <w:p w:rsidR="002A14CC" w:rsidRDefault="002A14CC" w:rsidP="002A14CC">
      <w:pPr>
        <w:pStyle w:val="rststyle-codeblock"/>
        <w:framePr w:wrap="around"/>
      </w:pPr>
      <w:r>
        <w:tab/>
      </w:r>
      <w:r>
        <w:tab/>
        <w:t xml:space="preserve">required string value  </w:t>
      </w:r>
      <w:r w:rsidR="00534135">
        <w:tab/>
      </w:r>
      <w:r w:rsidR="00534135">
        <w:tab/>
      </w:r>
      <w:r>
        <w:t>= 3;</w:t>
      </w:r>
    </w:p>
    <w:p w:rsidR="002A14CC" w:rsidRDefault="002A14CC" w:rsidP="002A14CC">
      <w:pPr>
        <w:pStyle w:val="rststyle-codeblock"/>
        <w:framePr w:wrap="around"/>
        <w:ind w:firstLine="720"/>
      </w:pPr>
      <w:r>
        <w:t>}</w:t>
      </w:r>
    </w:p>
    <w:p w:rsidR="006A7B77" w:rsidRDefault="006A7B77" w:rsidP="006A7B77">
      <w:pPr>
        <w:pStyle w:val="rststyle-codeblock"/>
        <w:framePr w:wrap="around"/>
        <w:ind w:firstLine="720"/>
      </w:pPr>
      <w:r>
        <w:t xml:space="preserve">message </w:t>
      </w:r>
      <w:r w:rsidR="00005875">
        <w:t>S</w:t>
      </w:r>
      <w:r>
        <w:t>emaValue {</w:t>
      </w:r>
    </w:p>
    <w:p w:rsidR="006A7B77" w:rsidRDefault="00534135" w:rsidP="006A7B77">
      <w:pPr>
        <w:pStyle w:val="rststyle-codeblock"/>
        <w:framePr w:wrap="around"/>
        <w:ind w:firstLine="720"/>
      </w:pPr>
      <w:r>
        <w:tab/>
      </w:r>
      <w:r w:rsidR="006A7B77">
        <w:t xml:space="preserve">required string </w:t>
      </w:r>
      <w:r>
        <w:t>itemN</w:t>
      </w:r>
      <w:r w:rsidR="006A7B77">
        <w:t xml:space="preserve">ame   </w:t>
      </w:r>
      <w:r w:rsidR="0080003E">
        <w:tab/>
      </w:r>
      <w:r w:rsidR="006A7B77">
        <w:t>= 1;</w:t>
      </w:r>
    </w:p>
    <w:p w:rsidR="006A7B77" w:rsidRDefault="00534135" w:rsidP="006A7B77">
      <w:pPr>
        <w:pStyle w:val="rststyle-codeblock"/>
        <w:framePr w:wrap="around"/>
        <w:ind w:firstLine="720"/>
      </w:pPr>
      <w:r>
        <w:tab/>
      </w:r>
      <w:r w:rsidR="006A7B77">
        <w:t xml:space="preserve">required string value  </w:t>
      </w:r>
      <w:r w:rsidR="0080003E">
        <w:tab/>
      </w:r>
      <w:r w:rsidR="0080003E">
        <w:tab/>
      </w:r>
      <w:r w:rsidR="006A7B77">
        <w:t>= 2;</w:t>
      </w:r>
    </w:p>
    <w:p w:rsidR="006A7B77" w:rsidRDefault="006A7B77" w:rsidP="006A7B77">
      <w:pPr>
        <w:pStyle w:val="rststyle-codeblock"/>
        <w:framePr w:wrap="around"/>
        <w:ind w:firstLine="720"/>
      </w:pPr>
      <w:r>
        <w:t>}</w:t>
      </w:r>
    </w:p>
    <w:p w:rsidR="006B011B" w:rsidRDefault="006B011B" w:rsidP="006B011B">
      <w:pPr>
        <w:pStyle w:val="rststyle-codeblock"/>
        <w:framePr w:wrap="around"/>
        <w:ind w:firstLine="720"/>
      </w:pPr>
      <w:r>
        <w:t xml:space="preserve">message </w:t>
      </w:r>
      <w:r w:rsidR="00005875">
        <w:t>S</w:t>
      </w:r>
      <w:r>
        <w:t>witchData {</w:t>
      </w:r>
    </w:p>
    <w:p w:rsidR="006B011B" w:rsidRDefault="006B011B" w:rsidP="006B011B">
      <w:pPr>
        <w:pStyle w:val="rststyle-codeblock"/>
        <w:framePr w:wrap="around"/>
        <w:ind w:firstLine="720"/>
      </w:pPr>
      <w:r>
        <w:tab/>
        <w:t xml:space="preserve">required string temperture   </w:t>
      </w:r>
      <w:r>
        <w:tab/>
        <w:t>= 1;</w:t>
      </w:r>
    </w:p>
    <w:p w:rsidR="006B011B" w:rsidRDefault="006B011B" w:rsidP="006B011B">
      <w:pPr>
        <w:pStyle w:val="rststyle-codeblock"/>
        <w:framePr w:wrap="around"/>
        <w:ind w:firstLine="720"/>
      </w:pPr>
      <w:r>
        <w:tab/>
      </w:r>
      <w:r w:rsidR="00005875">
        <w:t>repeated</w:t>
      </w:r>
      <w:r>
        <w:t xml:space="preserve"> string </w:t>
      </w:r>
      <w:r w:rsidR="00005875">
        <w:t xml:space="preserve">statistics  </w:t>
      </w:r>
      <w:r>
        <w:tab/>
        <w:t>= 2;</w:t>
      </w:r>
    </w:p>
    <w:p w:rsidR="006B011B" w:rsidRDefault="006B011B" w:rsidP="006B011B">
      <w:pPr>
        <w:pStyle w:val="rststyle-codeblock"/>
        <w:framePr w:wrap="around"/>
        <w:ind w:firstLine="720"/>
      </w:pPr>
      <w:r>
        <w:t>}</w:t>
      </w:r>
    </w:p>
    <w:p w:rsidR="000D2B89" w:rsidRDefault="000D2B89" w:rsidP="006B011B">
      <w:pPr>
        <w:pStyle w:val="rststyle-codeblock"/>
        <w:framePr w:wrap="around"/>
        <w:ind w:firstLine="720"/>
      </w:pPr>
      <w:r>
        <w:t xml:space="preserve">repeated </w:t>
      </w:r>
      <w:r w:rsidR="00005875">
        <w:t>S</w:t>
      </w:r>
      <w:r w:rsidRPr="00CF46D1">
        <w:t>ensorValue</w:t>
      </w:r>
      <w:r>
        <w:t xml:space="preserve"> </w:t>
      </w:r>
      <w:r>
        <w:tab/>
        <w:t xml:space="preserve">powerSupplyStatistics </w:t>
      </w:r>
      <w:r w:rsidR="0080003E">
        <w:tab/>
      </w:r>
      <w:r>
        <w:t>= 1;</w:t>
      </w:r>
    </w:p>
    <w:p w:rsidR="000D2B89" w:rsidRDefault="000D2B89" w:rsidP="000D2B89">
      <w:pPr>
        <w:pStyle w:val="rststyle-codeblock"/>
        <w:framePr w:wrap="around"/>
        <w:ind w:firstLine="720"/>
      </w:pPr>
      <w:r>
        <w:t xml:space="preserve">repeated </w:t>
      </w:r>
      <w:r w:rsidR="00005875">
        <w:t>S</w:t>
      </w:r>
      <w:r w:rsidRPr="00CF46D1">
        <w:t>e</w:t>
      </w:r>
      <w:r>
        <w:t>ma</w:t>
      </w:r>
      <w:r w:rsidRPr="00CF46D1">
        <w:t>Value</w:t>
      </w:r>
      <w:r>
        <w:t xml:space="preserve"> </w:t>
      </w:r>
      <w:r>
        <w:tab/>
      </w:r>
      <w:r w:rsidR="0080003E">
        <w:t>sema</w:t>
      </w:r>
      <w:r>
        <w:t xml:space="preserve">Statistics </w:t>
      </w:r>
      <w:r w:rsidR="0080003E">
        <w:tab/>
      </w:r>
      <w:r w:rsidR="0080003E">
        <w:tab/>
      </w:r>
      <w:r>
        <w:t>= 2;</w:t>
      </w:r>
    </w:p>
    <w:p w:rsidR="00005875" w:rsidRDefault="00005875" w:rsidP="000D2B89">
      <w:pPr>
        <w:pStyle w:val="rststyle-codeblock"/>
        <w:framePr w:wrap="around"/>
        <w:ind w:firstLine="720"/>
      </w:pPr>
      <w:r>
        <w:t>required S</w:t>
      </w:r>
      <w:r w:rsidRPr="00005875">
        <w:t>witchData</w:t>
      </w:r>
      <w:r>
        <w:tab/>
        <w:t>switchData</w:t>
      </w:r>
      <w:r>
        <w:tab/>
      </w:r>
      <w:r>
        <w:tab/>
      </w:r>
      <w:r>
        <w:tab/>
        <w:t>= 3;</w:t>
      </w:r>
    </w:p>
    <w:p w:rsidR="00F57086" w:rsidRDefault="00F57086" w:rsidP="002A14CC">
      <w:pPr>
        <w:pStyle w:val="rststyle-codeblock"/>
        <w:framePr w:wrap="around"/>
      </w:pPr>
      <w:r w:rsidRPr="009141E6">
        <w:t>}</w:t>
      </w:r>
    </w:p>
    <w:p w:rsidR="006A7B77" w:rsidRPr="00534135" w:rsidRDefault="006A7B77" w:rsidP="006A7B77">
      <w:pPr>
        <w:rPr>
          <w:color w:val="FF0000"/>
        </w:rPr>
      </w:pPr>
    </w:p>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6A7B77" w:rsidRPr="00753B0E" w:rsidTr="00E5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6A7B77" w:rsidRPr="00753B0E" w:rsidRDefault="006A7B77" w:rsidP="00E56229">
            <w:pPr>
              <w:spacing w:before="0" w:after="0" w:line="240" w:lineRule="auto"/>
            </w:pPr>
            <w:r w:rsidRPr="00753B0E">
              <w:t>Name</w:t>
            </w:r>
          </w:p>
        </w:tc>
        <w:tc>
          <w:tcPr>
            <w:tcW w:w="7290" w:type="dxa"/>
          </w:tcPr>
          <w:p w:rsidR="006A7B77" w:rsidRPr="00753B0E" w:rsidRDefault="006A7B77" w:rsidP="00E56229">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6A7B77" w:rsidRPr="00753B0E" w:rsidTr="00E5622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rsidR="006A7B77" w:rsidRPr="00753B0E" w:rsidRDefault="006A7B77" w:rsidP="00E56229">
            <w:pPr>
              <w:spacing w:before="0" w:after="0" w:line="240" w:lineRule="auto"/>
            </w:pPr>
            <w:r w:rsidRPr="002A14CC">
              <w:rPr>
                <w:rFonts w:eastAsiaTheme="minorEastAsia"/>
              </w:rPr>
              <w:t>device</w:t>
            </w:r>
            <w:r w:rsidR="00534135">
              <w:rPr>
                <w:rFonts w:eastAsiaTheme="minorEastAsia"/>
              </w:rPr>
              <w:t>Name</w:t>
            </w:r>
          </w:p>
        </w:tc>
        <w:tc>
          <w:tcPr>
            <w:tcW w:w="7290" w:type="dxa"/>
          </w:tcPr>
          <w:p w:rsidR="006A7B77" w:rsidRPr="00753B0E" w:rsidRDefault="006A7B7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Device Name defined in the [plugins] section of the </w:t>
            </w:r>
            <w:r>
              <w:rPr>
                <w:rFonts w:eastAsiaTheme="minorEastAsia"/>
              </w:rPr>
              <w:t xml:space="preserve">MPS </w:t>
            </w:r>
            <w:r w:rsidRPr="00753B0E">
              <w:rPr>
                <w:rFonts w:eastAsiaTheme="minorEastAsia"/>
              </w:rPr>
              <w:t xml:space="preserve">configuration file </w:t>
            </w:r>
            <w:r>
              <w:rPr>
                <w:rFonts w:eastAsiaTheme="minorEastAsia"/>
              </w:rPr>
              <w:t>IAW the</w:t>
            </w:r>
            <w:r>
              <w:t xml:space="preserve"> </w:t>
            </w:r>
            <w:r w:rsidRPr="001534B4">
              <w:rPr>
                <w:rFonts w:eastAsiaTheme="minorEastAsia"/>
                <w:i/>
              </w:rPr>
              <w:t>MPS Power Supply Monitor</w:t>
            </w:r>
            <w:r w:rsidRPr="001534B4">
              <w:rPr>
                <w:i/>
              </w:rPr>
              <w:t xml:space="preserve"> </w:t>
            </w:r>
            <w:r w:rsidRPr="001534B4">
              <w:rPr>
                <w:rFonts w:eastAsiaTheme="minorEastAsia"/>
                <w:i/>
              </w:rPr>
              <w:t>ICD</w:t>
            </w:r>
            <w:r w:rsidR="00DE59B7">
              <w:rPr>
                <w:rFonts w:eastAsiaTheme="minorEastAsia"/>
                <w:i/>
              </w:rPr>
              <w:t xml:space="preserve"> </w:t>
            </w:r>
          </w:p>
        </w:tc>
      </w:tr>
      <w:tr w:rsidR="006A7B77" w:rsidRPr="00753B0E" w:rsidTr="00E56229">
        <w:tc>
          <w:tcPr>
            <w:cnfStyle w:val="001000000000" w:firstRow="0" w:lastRow="0" w:firstColumn="1" w:lastColumn="0" w:oddVBand="0" w:evenVBand="0" w:oddHBand="0" w:evenHBand="0" w:firstRowFirstColumn="0" w:firstRowLastColumn="0" w:lastRowFirstColumn="0" w:lastRowLastColumn="0"/>
            <w:tcW w:w="2268" w:type="dxa"/>
          </w:tcPr>
          <w:p w:rsidR="006A7B77" w:rsidRPr="00753B0E" w:rsidRDefault="006A7B77" w:rsidP="00E56229">
            <w:pPr>
              <w:spacing w:before="0" w:after="0" w:line="240" w:lineRule="auto"/>
              <w:rPr>
                <w:rFonts w:eastAsiaTheme="minorEastAsia"/>
              </w:rPr>
            </w:pPr>
            <w:r>
              <w:rPr>
                <w:rFonts w:eastAsiaTheme="minorEastAsia"/>
              </w:rPr>
              <w:t>sensor</w:t>
            </w:r>
            <w:r w:rsidR="00534135">
              <w:rPr>
                <w:rFonts w:eastAsiaTheme="minorEastAsia"/>
              </w:rPr>
              <w:t>Name</w:t>
            </w:r>
          </w:p>
        </w:tc>
        <w:tc>
          <w:tcPr>
            <w:tcW w:w="7290" w:type="dxa"/>
          </w:tcPr>
          <w:p w:rsidR="006A7B77" w:rsidRPr="00753B0E" w:rsidRDefault="006A7B77" w:rsidP="00E56229">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sensor providing the </w:t>
            </w:r>
            <w:r w:rsidRPr="00753B0E">
              <w:rPr>
                <w:rFonts w:eastAsiaTheme="minorEastAsia"/>
              </w:rPr>
              <w:t xml:space="preserve">requested status information as defined in the </w:t>
            </w:r>
            <w:r w:rsidRPr="00753B0E">
              <w:rPr>
                <w:rFonts w:eastAsiaTheme="minorEastAsia"/>
                <w:i/>
                <w:iCs/>
              </w:rPr>
              <w:t>Power Supply Monitor Plugin ICD</w:t>
            </w:r>
            <w:r w:rsidRPr="00753B0E">
              <w:rPr>
                <w:rFonts w:eastAsiaTheme="minorEastAsia"/>
              </w:rPr>
              <w:t xml:space="preserve"> </w:t>
            </w:r>
          </w:p>
        </w:tc>
      </w:tr>
      <w:tr w:rsidR="00DE59B7" w:rsidRPr="00753B0E"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DE59B7" w:rsidRDefault="00DE59B7" w:rsidP="00E56229">
            <w:pPr>
              <w:spacing w:before="0" w:after="0" w:line="240" w:lineRule="auto"/>
              <w:rPr>
                <w:rFonts w:eastAsiaTheme="minorEastAsia"/>
              </w:rPr>
            </w:pPr>
            <w:r w:rsidRPr="00DE59B7">
              <w:rPr>
                <w:rFonts w:eastAsiaTheme="minorEastAsia"/>
              </w:rPr>
              <w:t>value</w:t>
            </w:r>
          </w:p>
        </w:tc>
        <w:tc>
          <w:tcPr>
            <w:tcW w:w="7290" w:type="dxa"/>
          </w:tcPr>
          <w:p w:rsidR="00DE59B7" w:rsidRPr="00753B0E" w:rsidRDefault="00DE59B7" w:rsidP="00E56229">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DE59B7">
              <w:rPr>
                <w:rFonts w:eastAsiaTheme="minorEastAsia"/>
              </w:rPr>
              <w:t>ASCII coded value of the  sensor reading in the units  as defined in the Power Supply Monitor Plugin ICD</w:t>
            </w:r>
          </w:p>
        </w:tc>
      </w:tr>
    </w:tbl>
    <w:p w:rsidR="00DE59B7" w:rsidRDefault="00DE59B7" w:rsidP="009603EF">
      <w:pPr>
        <w:pStyle w:val="Caption"/>
        <w:keepNext/>
        <w:keepLines/>
      </w:pPr>
      <w:r w:rsidRPr="009141E6">
        <w:t xml:space="preserve">Table </w:t>
      </w:r>
      <w:fldSimple w:instr=" SEQ Table \* ARABIC ">
        <w:r>
          <w:rPr>
            <w:noProof/>
          </w:rPr>
          <w:t>37</w:t>
        </w:r>
      </w:fldSimple>
      <w:r w:rsidRPr="009141E6">
        <w:t xml:space="preserve"> </w:t>
      </w:r>
      <w:r w:rsidRPr="00DE59B7">
        <w:t>SystemMonitoring</w:t>
      </w:r>
      <w:r w:rsidRPr="00036565">
        <w:t>Response</w:t>
      </w:r>
      <w:r w:rsidR="00534135">
        <w:t xml:space="preserve"> </w:t>
      </w:r>
      <w:r w:rsidR="00273825">
        <w:rPr>
          <w:i/>
        </w:rPr>
        <w:t>S</w:t>
      </w:r>
      <w:r w:rsidR="00534135">
        <w:rPr>
          <w:i/>
        </w:rPr>
        <w:t>ens</w:t>
      </w:r>
      <w:r w:rsidR="00273825">
        <w:rPr>
          <w:i/>
        </w:rPr>
        <w:t>o</w:t>
      </w:r>
      <w:r w:rsidR="00534135">
        <w:rPr>
          <w:i/>
        </w:rPr>
        <w:t>rValue</w:t>
      </w:r>
      <w:r w:rsidRPr="00036565">
        <w:t xml:space="preserve"> </w:t>
      </w:r>
      <w:r>
        <w:t>M</w:t>
      </w:r>
      <w:r w:rsidRPr="009141E6">
        <w:t xml:space="preserve">essage </w:t>
      </w:r>
    </w:p>
    <w:p w:rsidR="009603EF" w:rsidRPr="009603EF" w:rsidRDefault="009603EF" w:rsidP="009603EF"/>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534135" w:rsidRPr="00753B0E"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34135" w:rsidRPr="00753B0E" w:rsidRDefault="00534135" w:rsidP="00AA7890">
            <w:pPr>
              <w:spacing w:before="0" w:after="0" w:line="240" w:lineRule="auto"/>
            </w:pPr>
            <w:r w:rsidRPr="00753B0E">
              <w:t>Name</w:t>
            </w:r>
          </w:p>
        </w:tc>
        <w:tc>
          <w:tcPr>
            <w:tcW w:w="7290" w:type="dxa"/>
          </w:tcPr>
          <w:p w:rsidR="00534135" w:rsidRPr="00753B0E" w:rsidRDefault="0053413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534135" w:rsidRPr="00753B0E" w:rsidTr="00E5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34135" w:rsidRPr="00753B0E" w:rsidRDefault="00534135" w:rsidP="00E56229">
            <w:pPr>
              <w:spacing w:before="0" w:after="0" w:line="240" w:lineRule="auto"/>
              <w:rPr>
                <w:rFonts w:eastAsiaTheme="minorEastAsia"/>
              </w:rPr>
            </w:pPr>
            <w:r>
              <w:rPr>
                <w:rFonts w:eastAsiaTheme="minorEastAsia"/>
              </w:rPr>
              <w:t>itemName</w:t>
            </w:r>
          </w:p>
        </w:tc>
        <w:tc>
          <w:tcPr>
            <w:tcW w:w="7290" w:type="dxa"/>
          </w:tcPr>
          <w:p w:rsidR="00534135" w:rsidRPr="00753B0E" w:rsidRDefault="00534135" w:rsidP="00273825">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sidRPr="00753B0E">
              <w:rPr>
                <w:rFonts w:eastAsiaTheme="minorEastAsia"/>
              </w:rPr>
              <w:t xml:space="preserve">Name of the </w:t>
            </w:r>
            <w:r>
              <w:rPr>
                <w:rFonts w:eastAsiaTheme="minorEastAsia"/>
              </w:rPr>
              <w:t xml:space="preserve">data item </w:t>
            </w:r>
            <w:r w:rsidR="00273825" w:rsidRPr="00273825">
              <w:rPr>
                <w:rFonts w:eastAsiaTheme="minorEastAsia"/>
              </w:rPr>
              <w:t xml:space="preserve">as defined in </w:t>
            </w:r>
            <w:r w:rsidR="00273825">
              <w:rPr>
                <w:rFonts w:eastAsiaTheme="minorEastAsia"/>
              </w:rPr>
              <w:t xml:space="preserve">the </w:t>
            </w:r>
            <w:r w:rsidR="00273825" w:rsidRPr="001A72E4">
              <w:rPr>
                <w:rFonts w:eastAsiaTheme="minorEastAsia"/>
                <w:i/>
              </w:rPr>
              <w:t xml:space="preserve">MPS Smart Embedded Management Agent </w:t>
            </w:r>
            <w:r w:rsidR="001A72E4" w:rsidRPr="001A72E4">
              <w:rPr>
                <w:rFonts w:eastAsiaTheme="minorEastAsia"/>
                <w:i/>
              </w:rPr>
              <w:t xml:space="preserve">(SEMA) </w:t>
            </w:r>
            <w:r w:rsidR="00273825" w:rsidRPr="001A72E4">
              <w:rPr>
                <w:rFonts w:eastAsiaTheme="minorEastAsia"/>
                <w:i/>
              </w:rPr>
              <w:t>Driver ICD</w:t>
            </w:r>
          </w:p>
        </w:tc>
      </w:tr>
      <w:tr w:rsidR="00534135" w:rsidRPr="00753B0E" w:rsidTr="00E56229">
        <w:tc>
          <w:tcPr>
            <w:cnfStyle w:val="001000000000" w:firstRow="0" w:lastRow="0" w:firstColumn="1" w:lastColumn="0" w:oddVBand="0" w:evenVBand="0" w:oddHBand="0" w:evenHBand="0" w:firstRowFirstColumn="0" w:firstRowLastColumn="0" w:lastRowFirstColumn="0" w:lastRowLastColumn="0"/>
            <w:tcW w:w="2268" w:type="dxa"/>
          </w:tcPr>
          <w:p w:rsidR="00534135" w:rsidRDefault="00534135" w:rsidP="00E56229">
            <w:pPr>
              <w:spacing w:before="0" w:after="0" w:line="240" w:lineRule="auto"/>
              <w:rPr>
                <w:rFonts w:eastAsiaTheme="minorEastAsia"/>
              </w:rPr>
            </w:pPr>
            <w:r w:rsidRPr="00DE59B7">
              <w:rPr>
                <w:rFonts w:eastAsiaTheme="minorEastAsia"/>
              </w:rPr>
              <w:t>value</w:t>
            </w:r>
          </w:p>
        </w:tc>
        <w:tc>
          <w:tcPr>
            <w:tcW w:w="7290" w:type="dxa"/>
          </w:tcPr>
          <w:p w:rsidR="00534135" w:rsidRPr="00753B0E" w:rsidRDefault="00534135" w:rsidP="00962124">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DE59B7">
              <w:rPr>
                <w:rFonts w:eastAsiaTheme="minorEastAsia"/>
              </w:rPr>
              <w:t xml:space="preserve">ASCII coded value of the  </w:t>
            </w:r>
            <w:r w:rsidR="0045473E">
              <w:rPr>
                <w:rFonts w:eastAsiaTheme="minorEastAsia"/>
              </w:rPr>
              <w:t>data item</w:t>
            </w:r>
            <w:r w:rsidRPr="00DE59B7">
              <w:rPr>
                <w:rFonts w:eastAsiaTheme="minorEastAsia"/>
              </w:rPr>
              <w:t xml:space="preserve"> reading in the units </w:t>
            </w:r>
            <w:r w:rsidR="00962124">
              <w:rPr>
                <w:rFonts w:eastAsiaTheme="minorEastAsia"/>
              </w:rPr>
              <w:t xml:space="preserve">defined in the </w:t>
            </w:r>
            <w:r w:rsidR="00962124" w:rsidRPr="00962124">
              <w:rPr>
                <w:rFonts w:eastAsiaTheme="minorEastAsia"/>
                <w:i/>
              </w:rPr>
              <w:t>MPS Smart Embedded Management Agent (SEMA)  Driver ICD</w:t>
            </w:r>
            <w:r w:rsidRPr="00DE59B7">
              <w:rPr>
                <w:rFonts w:eastAsiaTheme="minorEastAsia"/>
              </w:rPr>
              <w:t xml:space="preserve"> </w:t>
            </w:r>
          </w:p>
        </w:tc>
      </w:tr>
    </w:tbl>
    <w:p w:rsidR="002A14CC" w:rsidRDefault="00DE59B7" w:rsidP="00DE59B7">
      <w:pPr>
        <w:pStyle w:val="Caption"/>
      </w:pPr>
      <w:r>
        <w:t xml:space="preserve">Table </w:t>
      </w:r>
      <w:fldSimple w:instr=" SEQ Table \* ARABIC ">
        <w:r>
          <w:rPr>
            <w:noProof/>
          </w:rPr>
          <w:t>38</w:t>
        </w:r>
      </w:fldSimple>
      <w:r w:rsidR="00534135">
        <w:t xml:space="preserve"> </w:t>
      </w:r>
      <w:r w:rsidR="00534135" w:rsidRPr="00534135">
        <w:t xml:space="preserve">SystemMonitoringResponse </w:t>
      </w:r>
      <w:r w:rsidR="00273825">
        <w:rPr>
          <w:i/>
        </w:rPr>
        <w:t>S</w:t>
      </w:r>
      <w:r w:rsidR="00534135" w:rsidRPr="00534135">
        <w:rPr>
          <w:i/>
        </w:rPr>
        <w:t>emaValue</w:t>
      </w:r>
      <w:r w:rsidR="00534135" w:rsidRPr="00534135">
        <w:t xml:space="preserve"> Message</w:t>
      </w:r>
    </w:p>
    <w:p w:rsidR="001A72E4" w:rsidRDefault="001A72E4">
      <w:pPr>
        <w:spacing w:before="0" w:after="0" w:line="240" w:lineRule="auto"/>
      </w:pPr>
      <w:r>
        <w:br w:type="page"/>
      </w:r>
    </w:p>
    <w:p w:rsidR="00273825" w:rsidRPr="009603EF" w:rsidRDefault="00273825" w:rsidP="00273825"/>
    <w:tbl>
      <w:tblPr>
        <w:tblStyle w:val="LightList-Accent1"/>
        <w:tblpPr w:leftFromText="180" w:rightFromText="180" w:vertAnchor="text" w:horzAnchor="margin" w:tblpY="2"/>
        <w:tblW w:w="0" w:type="auto"/>
        <w:tblLook w:val="04A0" w:firstRow="1" w:lastRow="0" w:firstColumn="1" w:lastColumn="0" w:noHBand="0" w:noVBand="1"/>
      </w:tblPr>
      <w:tblGrid>
        <w:gridCol w:w="2268"/>
        <w:gridCol w:w="7290"/>
      </w:tblGrid>
      <w:tr w:rsidR="00273825" w:rsidRPr="00753B0E" w:rsidTr="00AA78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73825" w:rsidRPr="00753B0E" w:rsidRDefault="00273825" w:rsidP="00AA7890">
            <w:pPr>
              <w:spacing w:before="0" w:after="0" w:line="240" w:lineRule="auto"/>
            </w:pPr>
            <w:r w:rsidRPr="00753B0E">
              <w:t>Name</w:t>
            </w:r>
          </w:p>
        </w:tc>
        <w:tc>
          <w:tcPr>
            <w:tcW w:w="7290" w:type="dxa"/>
          </w:tcPr>
          <w:p w:rsidR="00273825" w:rsidRPr="00753B0E" w:rsidRDefault="00273825" w:rsidP="00AA7890">
            <w:pPr>
              <w:spacing w:before="0" w:after="0" w:line="240" w:lineRule="auto"/>
              <w:cnfStyle w:val="100000000000" w:firstRow="1" w:lastRow="0" w:firstColumn="0" w:lastColumn="0" w:oddVBand="0" w:evenVBand="0" w:oddHBand="0" w:evenHBand="0" w:firstRowFirstColumn="0" w:firstRowLastColumn="0" w:lastRowFirstColumn="0" w:lastRowLastColumn="0"/>
            </w:pPr>
            <w:r w:rsidRPr="00753B0E">
              <w:t>Description</w:t>
            </w:r>
          </w:p>
        </w:tc>
      </w:tr>
      <w:tr w:rsidR="00273825" w:rsidRPr="00753B0E" w:rsidTr="00AA78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73825" w:rsidRPr="00753B0E" w:rsidRDefault="00273825" w:rsidP="00AA7890">
            <w:pPr>
              <w:spacing w:before="0" w:after="0" w:line="240" w:lineRule="auto"/>
              <w:rPr>
                <w:rFonts w:eastAsiaTheme="minorEastAsia"/>
              </w:rPr>
            </w:pPr>
            <w:r w:rsidRPr="00273825">
              <w:rPr>
                <w:rFonts w:eastAsiaTheme="minorEastAsia"/>
              </w:rPr>
              <w:t>temperture</w:t>
            </w:r>
          </w:p>
        </w:tc>
        <w:tc>
          <w:tcPr>
            <w:tcW w:w="7290" w:type="dxa"/>
          </w:tcPr>
          <w:p w:rsidR="00273825" w:rsidRPr="00753B0E" w:rsidRDefault="00273825" w:rsidP="00AA7890">
            <w:pPr>
              <w:spacing w:before="0" w:after="0" w:line="24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String containing the temperature data provided by the switch in text format</w:t>
            </w:r>
          </w:p>
        </w:tc>
      </w:tr>
      <w:tr w:rsidR="00273825" w:rsidRPr="00753B0E" w:rsidTr="001A72E4">
        <w:trPr>
          <w:cantSplit/>
        </w:trPr>
        <w:tc>
          <w:tcPr>
            <w:cnfStyle w:val="001000000000" w:firstRow="0" w:lastRow="0" w:firstColumn="1" w:lastColumn="0" w:oddVBand="0" w:evenVBand="0" w:oddHBand="0" w:evenHBand="0" w:firstRowFirstColumn="0" w:firstRowLastColumn="0" w:lastRowFirstColumn="0" w:lastRowLastColumn="0"/>
            <w:tcW w:w="2268" w:type="dxa"/>
          </w:tcPr>
          <w:p w:rsidR="00273825" w:rsidRDefault="001A72E4" w:rsidP="00AA7890">
            <w:pPr>
              <w:spacing w:before="0" w:after="0" w:line="240" w:lineRule="auto"/>
              <w:rPr>
                <w:rFonts w:eastAsiaTheme="minorEastAsia"/>
              </w:rPr>
            </w:pPr>
            <w:r w:rsidRPr="001A72E4">
              <w:rPr>
                <w:rFonts w:eastAsiaTheme="minorEastAsia"/>
              </w:rPr>
              <w:t>statistics</w:t>
            </w:r>
          </w:p>
        </w:tc>
        <w:tc>
          <w:tcPr>
            <w:tcW w:w="7290" w:type="dxa"/>
          </w:tcPr>
          <w:p w:rsidR="00273825" w:rsidRPr="00753B0E" w:rsidRDefault="001A72E4" w:rsidP="00AB2EE8">
            <w:pPr>
              <w:spacing w:before="0" w:after="0" w:line="240"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001A72E4">
              <w:rPr>
                <w:rFonts w:eastAsiaTheme="minorEastAsia"/>
              </w:rPr>
              <w:t>String containing the</w:t>
            </w:r>
            <w:r>
              <w:rPr>
                <w:rFonts w:eastAsiaTheme="minorEastAsia"/>
              </w:rPr>
              <w:t xml:space="preserve"> port state a</w:t>
            </w:r>
            <w:bookmarkStart w:id="21" w:name="_GoBack"/>
            <w:bookmarkEnd w:id="21"/>
            <w:r>
              <w:rPr>
                <w:rFonts w:eastAsiaTheme="minorEastAsia"/>
              </w:rPr>
              <w:t>nd traffic statistics for port</w:t>
            </w:r>
            <w:r w:rsidR="00AB2EE8">
              <w:rPr>
                <w:rFonts w:eastAsiaTheme="minorEastAsia"/>
              </w:rPr>
              <w:t xml:space="preserve"> to which the </w:t>
            </w:r>
            <w:r w:rsidR="00AB2EE8" w:rsidRPr="00AB2EE8">
              <w:rPr>
                <w:rFonts w:eastAsiaTheme="minorEastAsia"/>
                <w:i/>
              </w:rPr>
              <w:t>SwitchData</w:t>
            </w:r>
            <w:r w:rsidR="00AB2EE8">
              <w:rPr>
                <w:rFonts w:eastAsiaTheme="minorEastAsia"/>
              </w:rPr>
              <w:t xml:space="preserve"> message applies</w:t>
            </w:r>
          </w:p>
        </w:tc>
      </w:tr>
    </w:tbl>
    <w:p w:rsidR="00273825" w:rsidRDefault="00273825" w:rsidP="00273825">
      <w:pPr>
        <w:pStyle w:val="Caption"/>
      </w:pPr>
      <w:r>
        <w:t xml:space="preserve">Table </w:t>
      </w:r>
      <w:fldSimple w:instr=" SEQ Table \* ARABIC ">
        <w:r>
          <w:rPr>
            <w:noProof/>
          </w:rPr>
          <w:t>39</w:t>
        </w:r>
      </w:fldSimple>
      <w:r>
        <w:t xml:space="preserve"> </w:t>
      </w:r>
      <w:r w:rsidRPr="00534135">
        <w:t xml:space="preserve">SystemMonitoringResponse </w:t>
      </w:r>
      <w:r w:rsidRPr="00273825">
        <w:rPr>
          <w:i/>
        </w:rPr>
        <w:t xml:space="preserve">SwitchData </w:t>
      </w:r>
      <w:r w:rsidRPr="00534135">
        <w:t>Message</w:t>
      </w:r>
    </w:p>
    <w:p w:rsidR="00D3580B" w:rsidRDefault="00D3580B" w:rsidP="00F57086">
      <w:pPr>
        <w:keepNext/>
        <w:keepLines/>
      </w:pPr>
    </w:p>
    <w:p w:rsidR="00D3580B" w:rsidRPr="00264ABE" w:rsidRDefault="00D3580B" w:rsidP="00F57086">
      <w:pPr>
        <w:keepNext/>
        <w:keepLines/>
      </w:pPr>
    </w:p>
    <w:sectPr w:rsidR="00D3580B" w:rsidRPr="00264ABE" w:rsidSect="00D8652D">
      <w:headerReference w:type="first" r:id="rId16"/>
      <w:footerReference w:type="first" r:id="rId17"/>
      <w:pgSz w:w="12240" w:h="15840" w:code="1"/>
      <w:pgMar w:top="1080" w:right="1440" w:bottom="288" w:left="1440" w:header="475" w:footer="216"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567" w:rsidRDefault="00DC7567" w:rsidP="005F52B6">
      <w:pPr>
        <w:spacing w:after="0" w:line="240" w:lineRule="auto"/>
      </w:pPr>
      <w:r>
        <w:separator/>
      </w:r>
    </w:p>
  </w:endnote>
  <w:endnote w:type="continuationSeparator" w:id="0">
    <w:p w:rsidR="00DC7567" w:rsidRDefault="00DC7567" w:rsidP="005F5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charset w:val="01"/>
    <w:family w:val="roman"/>
    <w:pitch w:val="variable"/>
  </w:font>
  <w:font w:name="DejaVu Sans">
    <w:altName w:val="Times New Roman"/>
    <w:panose1 w:val="00000000000000000000"/>
    <w:charset w:val="00"/>
    <w:family w:val="roman"/>
    <w:notTrueType/>
    <w:pitch w:val="default"/>
  </w:font>
  <w:font w:name="Nimbus Mono L">
    <w:altName w:val="Courier New"/>
    <w:charset w:val="01"/>
    <w:family w:val="modern"/>
    <w:pitch w:val="fixed"/>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1E" w:rsidRDefault="007237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90" w:type="dxa"/>
      <w:jc w:val="center"/>
      <w:tblInd w:w="-6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10"/>
      <w:gridCol w:w="6235"/>
      <w:gridCol w:w="2045"/>
    </w:tblGrid>
    <w:tr w:rsidR="0072371E" w:rsidRPr="0084175F" w:rsidTr="003F5B2A">
      <w:trPr>
        <w:trHeight w:val="279"/>
        <w:jc w:val="center"/>
      </w:trPr>
      <w:tc>
        <w:tcPr>
          <w:tcW w:w="11290" w:type="dxa"/>
          <w:gridSpan w:val="3"/>
        </w:tcPr>
        <w:p w:rsidR="0072371E" w:rsidRPr="0084175F" w:rsidRDefault="0072371E" w:rsidP="0095655F">
          <w:pPr>
            <w:pStyle w:val="Footer"/>
          </w:pPr>
          <w:r w:rsidRPr="0084175F">
            <w:t xml:space="preserve">TITLE: </w:t>
          </w:r>
          <w:r w:rsidRPr="00774154">
            <w:t>Interface Control Document (ICD) for Multi-Purpose Server (MPS) Qualification Software</w:t>
          </w:r>
        </w:p>
      </w:tc>
    </w:tr>
    <w:tr w:rsidR="0072371E" w:rsidRPr="0084175F" w:rsidTr="00531306">
      <w:trPr>
        <w:trHeight w:val="279"/>
        <w:jc w:val="center"/>
      </w:trPr>
      <w:tc>
        <w:tcPr>
          <w:tcW w:w="3010" w:type="dxa"/>
        </w:tcPr>
        <w:p w:rsidR="0072371E" w:rsidRPr="0084175F" w:rsidRDefault="0072371E" w:rsidP="0095655F">
          <w:pPr>
            <w:pStyle w:val="Footer"/>
            <w:tabs>
              <w:tab w:val="clear" w:pos="4680"/>
              <w:tab w:val="clear" w:pos="9360"/>
              <w:tab w:val="right" w:pos="2794"/>
            </w:tabs>
          </w:pPr>
          <w:r w:rsidRPr="0084175F">
            <w:t xml:space="preserve">CAGE CODE: </w:t>
          </w:r>
          <w:r>
            <w:t>3D3R2</w:t>
          </w:r>
        </w:p>
      </w:tc>
      <w:tc>
        <w:tcPr>
          <w:tcW w:w="6235" w:type="dxa"/>
        </w:tcPr>
        <w:p w:rsidR="0072371E" w:rsidRPr="0084175F" w:rsidRDefault="0072371E" w:rsidP="000B52C8">
          <w:pPr>
            <w:pStyle w:val="Footer"/>
          </w:pPr>
          <w:r w:rsidRPr="0084175F">
            <w:t>D</w:t>
          </w:r>
          <w:r>
            <w:t>OCUMENT</w:t>
          </w:r>
          <w:r w:rsidRPr="0084175F">
            <w:t xml:space="preserve"> #:</w:t>
          </w:r>
          <w:r>
            <w:t xml:space="preserve"> </w:t>
          </w:r>
          <w:r w:rsidRPr="00774154">
            <w:t>LV33-151001</w:t>
          </w:r>
        </w:p>
      </w:tc>
      <w:tc>
        <w:tcPr>
          <w:tcW w:w="2045" w:type="dxa"/>
        </w:tcPr>
        <w:p w:rsidR="0072371E" w:rsidRPr="0084175F" w:rsidRDefault="0072371E" w:rsidP="00A5645A">
          <w:pPr>
            <w:pStyle w:val="Footer"/>
          </w:pPr>
          <w:r w:rsidRPr="0084175F">
            <w:t xml:space="preserve">REVISION: </w:t>
          </w:r>
          <w:r w:rsidRPr="00B3001A">
            <w:t>IR</w:t>
          </w:r>
        </w:p>
      </w:tc>
    </w:tr>
    <w:tr w:rsidR="0072371E" w:rsidRPr="0084175F" w:rsidTr="00BA7D33">
      <w:trPr>
        <w:trHeight w:val="298"/>
        <w:jc w:val="center"/>
      </w:trPr>
      <w:tc>
        <w:tcPr>
          <w:tcW w:w="9245" w:type="dxa"/>
          <w:gridSpan w:val="2"/>
        </w:tcPr>
        <w:p w:rsidR="0072371E" w:rsidRPr="0084175F" w:rsidRDefault="0072371E" w:rsidP="0084175F">
          <w:pPr>
            <w:spacing w:after="0" w:line="240" w:lineRule="auto"/>
          </w:pPr>
          <w:r w:rsidRPr="0084175F">
            <w:t>RELEASE DATE:</w:t>
          </w:r>
        </w:p>
      </w:tc>
      <w:tc>
        <w:tcPr>
          <w:tcW w:w="2045" w:type="dxa"/>
        </w:tcPr>
        <w:p w:rsidR="0072371E" w:rsidRPr="0084175F" w:rsidRDefault="0072371E" w:rsidP="0084175F">
          <w:pPr>
            <w:spacing w:after="0" w:line="240" w:lineRule="auto"/>
          </w:pPr>
          <w:r>
            <w:rPr>
              <w:noProof/>
            </w:rPr>
            <w:t xml:space="preserve">Page </w:t>
          </w:r>
          <w:r w:rsidRPr="00531306">
            <w:rPr>
              <w:b/>
              <w:noProof/>
            </w:rPr>
            <w:fldChar w:fldCharType="begin"/>
          </w:r>
          <w:r w:rsidRPr="00531306">
            <w:rPr>
              <w:b/>
              <w:noProof/>
            </w:rPr>
            <w:instrText xml:space="preserve"> PAGE  \* Arabic  \* MERGEFORMAT </w:instrText>
          </w:r>
          <w:r w:rsidRPr="00531306">
            <w:rPr>
              <w:b/>
              <w:noProof/>
            </w:rPr>
            <w:fldChar w:fldCharType="separate"/>
          </w:r>
          <w:r w:rsidR="00AB2EE8">
            <w:rPr>
              <w:b/>
              <w:noProof/>
            </w:rPr>
            <w:t>42</w:t>
          </w:r>
          <w:r w:rsidRPr="00531306">
            <w:rPr>
              <w:b/>
              <w:noProof/>
            </w:rPr>
            <w:fldChar w:fldCharType="end"/>
          </w:r>
          <w:r>
            <w:rPr>
              <w:noProof/>
            </w:rPr>
            <w:t xml:space="preserve"> of </w:t>
          </w:r>
          <w:r w:rsidRPr="00531306">
            <w:rPr>
              <w:b/>
              <w:noProof/>
            </w:rPr>
            <w:fldChar w:fldCharType="begin"/>
          </w:r>
          <w:r w:rsidRPr="00531306">
            <w:rPr>
              <w:b/>
              <w:noProof/>
            </w:rPr>
            <w:instrText xml:space="preserve"> NUMPAGES  \* Arabic  \* MERGEFORMAT </w:instrText>
          </w:r>
          <w:r w:rsidRPr="00531306">
            <w:rPr>
              <w:b/>
              <w:noProof/>
            </w:rPr>
            <w:fldChar w:fldCharType="separate"/>
          </w:r>
          <w:r w:rsidR="00AB2EE8">
            <w:rPr>
              <w:b/>
              <w:noProof/>
            </w:rPr>
            <w:t>42</w:t>
          </w:r>
          <w:r w:rsidRPr="00531306">
            <w:rPr>
              <w:b/>
              <w:noProof/>
            </w:rPr>
            <w:fldChar w:fldCharType="end"/>
          </w:r>
        </w:p>
      </w:tc>
    </w:tr>
  </w:tbl>
  <w:p w:rsidR="0072371E" w:rsidRDefault="0072371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91" w:type="dxa"/>
      <w:jc w:val="center"/>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6"/>
      <w:gridCol w:w="6187"/>
      <w:gridCol w:w="2038"/>
    </w:tblGrid>
    <w:tr w:rsidR="0072371E" w:rsidRPr="0084175F" w:rsidTr="007274EA">
      <w:trPr>
        <w:trHeight w:val="509"/>
        <w:jc w:val="center"/>
      </w:trPr>
      <w:tc>
        <w:tcPr>
          <w:tcW w:w="3004" w:type="dxa"/>
          <w:vMerge w:val="restart"/>
          <w:vAlign w:val="center"/>
        </w:tcPr>
        <w:p w:rsidR="0072371E" w:rsidRPr="00106445" w:rsidRDefault="0072371E" w:rsidP="007274EA">
          <w:pPr>
            <w:spacing w:after="0" w:line="240" w:lineRule="auto"/>
            <w:jc w:val="center"/>
          </w:pPr>
          <w:r>
            <w:rPr>
              <w:noProof/>
            </w:rPr>
            <w:drawing>
              <wp:inline distT="0" distB="0" distL="0" distR="0" wp14:anchorId="12FC0F61" wp14:editId="6AE6B050">
                <wp:extent cx="1800225" cy="323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0225" cy="323850"/>
                        </a:xfrm>
                        <a:prstGeom prst="rect">
                          <a:avLst/>
                        </a:prstGeom>
                      </pic:spPr>
                    </pic:pic>
                  </a:graphicData>
                </a:graphic>
              </wp:inline>
            </w:drawing>
          </w:r>
        </w:p>
      </w:tc>
      <w:tc>
        <w:tcPr>
          <w:tcW w:w="8287" w:type="dxa"/>
          <w:gridSpan w:val="2"/>
          <w:vMerge w:val="restart"/>
          <w:vAlign w:val="center"/>
        </w:tcPr>
        <w:p w:rsidR="0072371E" w:rsidRDefault="0072371E" w:rsidP="00106445">
          <w:pPr>
            <w:pStyle w:val="Footer"/>
          </w:pPr>
          <w:r>
            <w:t>Thales Avionics, Inc.</w:t>
          </w:r>
        </w:p>
        <w:p w:rsidR="0072371E" w:rsidRPr="0084175F" w:rsidRDefault="0072371E" w:rsidP="00106445">
          <w:pPr>
            <w:pStyle w:val="Footer"/>
          </w:pPr>
          <w:r w:rsidRPr="0084175F">
            <w:t>700 South Babcock Street</w:t>
          </w:r>
        </w:p>
        <w:p w:rsidR="0072371E" w:rsidRPr="0084175F" w:rsidRDefault="0072371E" w:rsidP="00106445">
          <w:pPr>
            <w:pStyle w:val="Footer"/>
          </w:pPr>
          <w:r w:rsidRPr="0084175F">
            <w:t>Melbou</w:t>
          </w:r>
          <w:r>
            <w:t>rne, FL 32901</w:t>
          </w:r>
        </w:p>
      </w:tc>
    </w:tr>
    <w:tr w:rsidR="0072371E" w:rsidRPr="0084175F" w:rsidTr="000B0A2D">
      <w:trPr>
        <w:trHeight w:val="407"/>
        <w:jc w:val="center"/>
      </w:trPr>
      <w:tc>
        <w:tcPr>
          <w:tcW w:w="3004" w:type="dxa"/>
          <w:vMerge/>
        </w:tcPr>
        <w:p w:rsidR="0072371E" w:rsidRPr="0084175F" w:rsidRDefault="0072371E" w:rsidP="00AF32A6">
          <w:pPr>
            <w:pStyle w:val="Footer"/>
          </w:pPr>
        </w:p>
      </w:tc>
      <w:tc>
        <w:tcPr>
          <w:tcW w:w="8287" w:type="dxa"/>
          <w:gridSpan w:val="2"/>
          <w:vMerge/>
        </w:tcPr>
        <w:p w:rsidR="0072371E" w:rsidRPr="0084175F" w:rsidRDefault="0072371E" w:rsidP="00AF32A6">
          <w:pPr>
            <w:pStyle w:val="Footer"/>
          </w:pPr>
        </w:p>
      </w:tc>
    </w:tr>
    <w:tr w:rsidR="0072371E" w:rsidRPr="0084175F" w:rsidTr="000B0A2D">
      <w:trPr>
        <w:trHeight w:val="279"/>
        <w:jc w:val="center"/>
      </w:trPr>
      <w:tc>
        <w:tcPr>
          <w:tcW w:w="11291" w:type="dxa"/>
          <w:gridSpan w:val="3"/>
        </w:tcPr>
        <w:p w:rsidR="0072371E" w:rsidRPr="0084175F" w:rsidRDefault="0072371E" w:rsidP="009A5EEB">
          <w:pPr>
            <w:pStyle w:val="Footer"/>
          </w:pPr>
          <w:r w:rsidRPr="0084175F">
            <w:t>TITLE:</w:t>
          </w:r>
          <w:r>
            <w:t xml:space="preserve"> </w:t>
          </w:r>
          <w:r w:rsidRPr="00773F8D">
            <w:t>Interface Control Document (ICD) for Multi-Purpose Server (MPS) Qualification Software</w:t>
          </w:r>
        </w:p>
      </w:tc>
    </w:tr>
    <w:tr w:rsidR="0072371E" w:rsidRPr="0084175F" w:rsidTr="000B0A2D">
      <w:trPr>
        <w:trHeight w:val="279"/>
        <w:jc w:val="center"/>
      </w:trPr>
      <w:tc>
        <w:tcPr>
          <w:tcW w:w="3004" w:type="dxa"/>
        </w:tcPr>
        <w:p w:rsidR="0072371E" w:rsidRPr="0084175F" w:rsidRDefault="0072371E" w:rsidP="009A5EEB">
          <w:pPr>
            <w:pStyle w:val="Footer"/>
            <w:tabs>
              <w:tab w:val="clear" w:pos="4680"/>
              <w:tab w:val="clear" w:pos="9360"/>
              <w:tab w:val="right" w:pos="2794"/>
            </w:tabs>
          </w:pPr>
          <w:r w:rsidRPr="0084175F">
            <w:t xml:space="preserve">CAGE CODE: </w:t>
          </w:r>
          <w:r>
            <w:t>3D3R2</w:t>
          </w:r>
        </w:p>
      </w:tc>
      <w:tc>
        <w:tcPr>
          <w:tcW w:w="6239" w:type="dxa"/>
        </w:tcPr>
        <w:p w:rsidR="0072371E" w:rsidRPr="0084175F" w:rsidRDefault="0072371E" w:rsidP="000B52C8">
          <w:pPr>
            <w:pStyle w:val="Footer"/>
          </w:pPr>
          <w:r w:rsidRPr="0084175F">
            <w:t>D</w:t>
          </w:r>
          <w:r>
            <w:t>OCUMENT</w:t>
          </w:r>
          <w:r w:rsidRPr="0084175F">
            <w:t xml:space="preserve"> #:</w:t>
          </w:r>
          <w:r>
            <w:t xml:space="preserve"> </w:t>
          </w:r>
          <w:r w:rsidRPr="00773F8D">
            <w:t>LV33-151001</w:t>
          </w:r>
          <w:r w:rsidRPr="0084175F">
            <w:t xml:space="preserve"> </w:t>
          </w:r>
        </w:p>
      </w:tc>
      <w:tc>
        <w:tcPr>
          <w:tcW w:w="2048" w:type="dxa"/>
        </w:tcPr>
        <w:p w:rsidR="0072371E" w:rsidRPr="0084175F" w:rsidRDefault="0072371E" w:rsidP="009A5EEB">
          <w:pPr>
            <w:pStyle w:val="Footer"/>
          </w:pPr>
          <w:r w:rsidRPr="0084175F">
            <w:t>REVISIO</w:t>
          </w:r>
          <w:r w:rsidRPr="00531306">
            <w:t>N:</w:t>
          </w:r>
          <w:r w:rsidRPr="00D8652D">
            <w:rPr>
              <w:b/>
            </w:rPr>
            <w:t xml:space="preserve"> </w:t>
          </w:r>
          <w:r>
            <w:rPr>
              <w:b/>
            </w:rPr>
            <w:t>A</w:t>
          </w:r>
        </w:p>
      </w:tc>
    </w:tr>
    <w:tr w:rsidR="0072371E" w:rsidRPr="0084175F" w:rsidTr="000B0A2D">
      <w:trPr>
        <w:trHeight w:val="298"/>
        <w:jc w:val="center"/>
      </w:trPr>
      <w:tc>
        <w:tcPr>
          <w:tcW w:w="9243" w:type="dxa"/>
          <w:gridSpan w:val="2"/>
        </w:tcPr>
        <w:p w:rsidR="0072371E" w:rsidRPr="0084175F" w:rsidRDefault="0072371E" w:rsidP="0084175F">
          <w:pPr>
            <w:spacing w:after="0" w:line="240" w:lineRule="auto"/>
          </w:pPr>
          <w:r w:rsidRPr="0084175F">
            <w:t xml:space="preserve">RELEASE DATE: </w:t>
          </w:r>
        </w:p>
      </w:tc>
      <w:tc>
        <w:tcPr>
          <w:tcW w:w="2048" w:type="dxa"/>
        </w:tcPr>
        <w:p w:rsidR="0072371E" w:rsidRPr="0084175F" w:rsidRDefault="0072371E"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287376">
            <w:rPr>
              <w:b/>
              <w:noProof/>
            </w:rPr>
            <w:t>1</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287376">
            <w:rPr>
              <w:b/>
              <w:noProof/>
            </w:rPr>
            <w:t>42</w:t>
          </w:r>
          <w:r w:rsidRPr="0084175F">
            <w:rPr>
              <w:b/>
            </w:rPr>
            <w:fldChar w:fldCharType="end"/>
          </w:r>
        </w:p>
      </w:tc>
    </w:tr>
  </w:tbl>
  <w:p w:rsidR="0072371E" w:rsidRDefault="0072371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291" w:type="dxa"/>
      <w:jc w:val="center"/>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4"/>
      <w:gridCol w:w="6239"/>
      <w:gridCol w:w="2048"/>
    </w:tblGrid>
    <w:tr w:rsidR="0072371E" w:rsidRPr="0084175F" w:rsidTr="000B0A2D">
      <w:trPr>
        <w:trHeight w:val="279"/>
        <w:jc w:val="center"/>
      </w:trPr>
      <w:tc>
        <w:tcPr>
          <w:tcW w:w="11291" w:type="dxa"/>
          <w:gridSpan w:val="3"/>
        </w:tcPr>
        <w:p w:rsidR="0072371E" w:rsidRPr="0084175F" w:rsidRDefault="0072371E" w:rsidP="00B3001A">
          <w:pPr>
            <w:pStyle w:val="Footer"/>
          </w:pPr>
          <w:r w:rsidRPr="0084175F">
            <w:t>TITLE:</w:t>
          </w:r>
          <w:r>
            <w:t xml:space="preserve">  Title Goes Here </w:t>
          </w:r>
          <w:r w:rsidRPr="00774154">
            <w:t>Interface Control Document (ICD) for Multi-Purpose Server (MPS) Qualification Software</w:t>
          </w:r>
        </w:p>
      </w:tc>
    </w:tr>
    <w:tr w:rsidR="0072371E" w:rsidRPr="0084175F" w:rsidTr="000B0A2D">
      <w:trPr>
        <w:trHeight w:val="279"/>
        <w:jc w:val="center"/>
      </w:trPr>
      <w:tc>
        <w:tcPr>
          <w:tcW w:w="3004" w:type="dxa"/>
        </w:tcPr>
        <w:p w:rsidR="0072371E" w:rsidRPr="0084175F" w:rsidRDefault="0072371E" w:rsidP="009A5EEB">
          <w:pPr>
            <w:pStyle w:val="Footer"/>
            <w:tabs>
              <w:tab w:val="clear" w:pos="4680"/>
              <w:tab w:val="clear" w:pos="9360"/>
              <w:tab w:val="right" w:pos="2794"/>
            </w:tabs>
          </w:pPr>
          <w:r w:rsidRPr="0084175F">
            <w:t xml:space="preserve">CAGE CODE: </w:t>
          </w:r>
          <w:r>
            <w:t>3D3R2</w:t>
          </w:r>
        </w:p>
      </w:tc>
      <w:tc>
        <w:tcPr>
          <w:tcW w:w="6239" w:type="dxa"/>
        </w:tcPr>
        <w:p w:rsidR="0072371E" w:rsidRPr="0084175F" w:rsidRDefault="0072371E" w:rsidP="000B52C8">
          <w:pPr>
            <w:pStyle w:val="Footer"/>
          </w:pPr>
          <w:r w:rsidRPr="0084175F">
            <w:t>D</w:t>
          </w:r>
          <w:r>
            <w:t>OCUMENT</w:t>
          </w:r>
          <w:r w:rsidRPr="0084175F">
            <w:t xml:space="preserve"> #: </w:t>
          </w:r>
          <w:r w:rsidRPr="00774154">
            <w:t>LV33-151001</w:t>
          </w:r>
        </w:p>
      </w:tc>
      <w:tc>
        <w:tcPr>
          <w:tcW w:w="2048" w:type="dxa"/>
        </w:tcPr>
        <w:p w:rsidR="0072371E" w:rsidRPr="0084175F" w:rsidRDefault="0072371E" w:rsidP="009A5EEB">
          <w:pPr>
            <w:pStyle w:val="Footer"/>
          </w:pPr>
          <w:r w:rsidRPr="0084175F">
            <w:t>REVISIO</w:t>
          </w:r>
          <w:r w:rsidRPr="00531306">
            <w:t>N:</w:t>
          </w:r>
          <w:r w:rsidRPr="00D8652D">
            <w:rPr>
              <w:b/>
            </w:rPr>
            <w:t xml:space="preserve"> </w:t>
          </w:r>
        </w:p>
      </w:tc>
    </w:tr>
    <w:tr w:rsidR="0072371E" w:rsidRPr="0084175F" w:rsidTr="000B0A2D">
      <w:trPr>
        <w:trHeight w:val="298"/>
        <w:jc w:val="center"/>
      </w:trPr>
      <w:tc>
        <w:tcPr>
          <w:tcW w:w="9243" w:type="dxa"/>
          <w:gridSpan w:val="2"/>
        </w:tcPr>
        <w:p w:rsidR="0072371E" w:rsidRPr="0084175F" w:rsidRDefault="0072371E" w:rsidP="0084175F">
          <w:pPr>
            <w:spacing w:after="0" w:line="240" w:lineRule="auto"/>
          </w:pPr>
          <w:r w:rsidRPr="0084175F">
            <w:t xml:space="preserve">RELEASE DATE: </w:t>
          </w:r>
        </w:p>
      </w:tc>
      <w:tc>
        <w:tcPr>
          <w:tcW w:w="2048" w:type="dxa"/>
        </w:tcPr>
        <w:p w:rsidR="0072371E" w:rsidRPr="0084175F" w:rsidRDefault="0072371E" w:rsidP="0084175F">
          <w:pPr>
            <w:spacing w:after="0" w:line="240" w:lineRule="auto"/>
          </w:pPr>
          <w:r w:rsidRPr="0084175F">
            <w:t xml:space="preserve">SHEET </w:t>
          </w:r>
          <w:r w:rsidRPr="0084175F">
            <w:rPr>
              <w:b/>
            </w:rPr>
            <w:fldChar w:fldCharType="begin"/>
          </w:r>
          <w:r w:rsidRPr="0084175F">
            <w:rPr>
              <w:b/>
            </w:rPr>
            <w:instrText xml:space="preserve"> PAGE </w:instrText>
          </w:r>
          <w:r w:rsidRPr="0084175F">
            <w:rPr>
              <w:b/>
            </w:rPr>
            <w:fldChar w:fldCharType="separate"/>
          </w:r>
          <w:r w:rsidR="00287376">
            <w:rPr>
              <w:b/>
              <w:noProof/>
            </w:rPr>
            <w:t>4</w:t>
          </w:r>
          <w:r w:rsidRPr="0084175F">
            <w:rPr>
              <w:b/>
            </w:rPr>
            <w:fldChar w:fldCharType="end"/>
          </w:r>
          <w:r w:rsidRPr="0084175F">
            <w:t xml:space="preserve"> of </w:t>
          </w:r>
          <w:r w:rsidRPr="0084175F">
            <w:rPr>
              <w:b/>
            </w:rPr>
            <w:fldChar w:fldCharType="begin"/>
          </w:r>
          <w:r w:rsidRPr="0084175F">
            <w:rPr>
              <w:b/>
            </w:rPr>
            <w:instrText xml:space="preserve"> NUMPAGES  </w:instrText>
          </w:r>
          <w:r w:rsidRPr="0084175F">
            <w:rPr>
              <w:b/>
            </w:rPr>
            <w:fldChar w:fldCharType="separate"/>
          </w:r>
          <w:r w:rsidR="00287376">
            <w:rPr>
              <w:b/>
              <w:noProof/>
            </w:rPr>
            <w:t>42</w:t>
          </w:r>
          <w:r w:rsidRPr="0084175F">
            <w:rPr>
              <w:b/>
            </w:rPr>
            <w:fldChar w:fldCharType="end"/>
          </w:r>
        </w:p>
      </w:tc>
    </w:tr>
  </w:tbl>
  <w:p w:rsidR="0072371E" w:rsidRDefault="00723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567" w:rsidRDefault="00DC7567" w:rsidP="005F52B6">
      <w:pPr>
        <w:spacing w:after="0" w:line="240" w:lineRule="auto"/>
      </w:pPr>
      <w:r>
        <w:separator/>
      </w:r>
    </w:p>
  </w:footnote>
  <w:footnote w:type="continuationSeparator" w:id="0">
    <w:p w:rsidR="00DC7567" w:rsidRDefault="00DC7567" w:rsidP="005F52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1E" w:rsidRDefault="007237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1E" w:rsidRDefault="007237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878" w:type="pct"/>
      <w:jc w:val="center"/>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988"/>
      <w:gridCol w:w="5760"/>
      <w:gridCol w:w="1529"/>
      <w:gridCol w:w="1925"/>
    </w:tblGrid>
    <w:tr w:rsidR="0072371E" w:rsidRPr="0084175F" w:rsidTr="0084175F">
      <w:trPr>
        <w:trHeight w:val="256"/>
        <w:jc w:val="center"/>
      </w:trPr>
      <w:tc>
        <w:tcPr>
          <w:tcW w:w="5000" w:type="pct"/>
          <w:gridSpan w:val="5"/>
        </w:tcPr>
        <w:p w:rsidR="0072371E" w:rsidRPr="0084175F" w:rsidRDefault="0072371E" w:rsidP="0084175F">
          <w:pPr>
            <w:pStyle w:val="Header"/>
            <w:jc w:val="center"/>
          </w:pPr>
          <w:r w:rsidRPr="0084175F">
            <w:t>REVISION</w:t>
          </w:r>
        </w:p>
      </w:tc>
    </w:tr>
    <w:tr w:rsidR="0072371E" w:rsidRPr="0084175F" w:rsidTr="0084175F">
      <w:trPr>
        <w:trHeight w:val="256"/>
        <w:jc w:val="center"/>
      </w:trPr>
      <w:tc>
        <w:tcPr>
          <w:tcW w:w="469" w:type="pct"/>
        </w:tcPr>
        <w:p w:rsidR="0072371E" w:rsidRPr="0084175F" w:rsidRDefault="0072371E" w:rsidP="00AF32A6">
          <w:pPr>
            <w:pStyle w:val="Header"/>
          </w:pPr>
          <w:r w:rsidRPr="0084175F">
            <w:t>ECO</w:t>
          </w:r>
        </w:p>
      </w:tc>
      <w:tc>
        <w:tcPr>
          <w:tcW w:w="439" w:type="pct"/>
        </w:tcPr>
        <w:p w:rsidR="0072371E" w:rsidRPr="0084175F" w:rsidRDefault="0072371E" w:rsidP="00AF32A6">
          <w:pPr>
            <w:pStyle w:val="Header"/>
          </w:pPr>
          <w:r w:rsidRPr="0084175F">
            <w:t>REV</w:t>
          </w:r>
        </w:p>
      </w:tc>
      <w:tc>
        <w:tcPr>
          <w:tcW w:w="2558" w:type="pct"/>
        </w:tcPr>
        <w:p w:rsidR="0072371E" w:rsidRPr="0084175F" w:rsidRDefault="0072371E" w:rsidP="00AF32A6">
          <w:pPr>
            <w:pStyle w:val="Header"/>
          </w:pPr>
          <w:r w:rsidRPr="0084175F">
            <w:t>DESCRIPTION</w:t>
          </w:r>
        </w:p>
      </w:tc>
      <w:tc>
        <w:tcPr>
          <w:tcW w:w="679" w:type="pct"/>
        </w:tcPr>
        <w:p w:rsidR="0072371E" w:rsidRPr="0084175F" w:rsidRDefault="0072371E" w:rsidP="00AF32A6">
          <w:pPr>
            <w:pStyle w:val="Header"/>
          </w:pPr>
          <w:r w:rsidRPr="0084175F">
            <w:t>DATE</w:t>
          </w:r>
        </w:p>
      </w:tc>
      <w:tc>
        <w:tcPr>
          <w:tcW w:w="855" w:type="pct"/>
        </w:tcPr>
        <w:p w:rsidR="0072371E" w:rsidRPr="0084175F" w:rsidRDefault="0072371E" w:rsidP="00AF32A6">
          <w:pPr>
            <w:pStyle w:val="Header"/>
          </w:pPr>
          <w:r w:rsidRPr="0084175F">
            <w:t>APPROVAL</w:t>
          </w:r>
        </w:p>
      </w:tc>
    </w:tr>
    <w:tr w:rsidR="0072371E" w:rsidRPr="0084175F" w:rsidTr="0084175F">
      <w:trPr>
        <w:trHeight w:val="273"/>
        <w:jc w:val="center"/>
      </w:trPr>
      <w:tc>
        <w:tcPr>
          <w:tcW w:w="469" w:type="pct"/>
        </w:tcPr>
        <w:p w:rsidR="0072371E" w:rsidRPr="0084175F" w:rsidRDefault="0072371E" w:rsidP="00AF32A6">
          <w:pPr>
            <w:pStyle w:val="Header"/>
          </w:pPr>
        </w:p>
      </w:tc>
      <w:tc>
        <w:tcPr>
          <w:tcW w:w="439" w:type="pct"/>
        </w:tcPr>
        <w:p w:rsidR="0072371E" w:rsidRPr="0084175F" w:rsidRDefault="0072371E" w:rsidP="00AF32A6">
          <w:pPr>
            <w:pStyle w:val="Header"/>
          </w:pPr>
        </w:p>
      </w:tc>
      <w:tc>
        <w:tcPr>
          <w:tcW w:w="2558" w:type="pct"/>
        </w:tcPr>
        <w:p w:rsidR="0072371E" w:rsidRPr="0084175F" w:rsidRDefault="0072371E" w:rsidP="00AF32A6">
          <w:pPr>
            <w:pStyle w:val="Header"/>
          </w:pPr>
        </w:p>
      </w:tc>
      <w:tc>
        <w:tcPr>
          <w:tcW w:w="679" w:type="pct"/>
        </w:tcPr>
        <w:p w:rsidR="0072371E" w:rsidRPr="0084175F" w:rsidRDefault="0072371E" w:rsidP="007E1CB5">
          <w:pPr>
            <w:pStyle w:val="Header"/>
          </w:pPr>
        </w:p>
      </w:tc>
      <w:tc>
        <w:tcPr>
          <w:tcW w:w="855" w:type="pct"/>
        </w:tcPr>
        <w:p w:rsidR="0072371E" w:rsidRPr="0084175F" w:rsidRDefault="0072371E" w:rsidP="00AF32A6">
          <w:pPr>
            <w:pStyle w:val="Header"/>
          </w:pPr>
          <w:r w:rsidRPr="0084175F">
            <w:t>SIGN ON FILE</w:t>
          </w:r>
        </w:p>
      </w:tc>
    </w:tr>
  </w:tbl>
  <w:p w:rsidR="0072371E" w:rsidRDefault="0072371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71E" w:rsidRDefault="007237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44F63"/>
    <w:multiLevelType w:val="hybridMultilevel"/>
    <w:tmpl w:val="9D7054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6CF308B"/>
    <w:multiLevelType w:val="multilevel"/>
    <w:tmpl w:val="804A161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7BB1EF4"/>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1DF45947"/>
    <w:multiLevelType w:val="hybridMultilevel"/>
    <w:tmpl w:val="9FAA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DD4222"/>
    <w:multiLevelType w:val="multilevel"/>
    <w:tmpl w:val="3D22AE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F6A7DAB"/>
    <w:multiLevelType w:val="multilevel"/>
    <w:tmpl w:val="40B4A17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4411065F"/>
    <w:multiLevelType w:val="hybridMultilevel"/>
    <w:tmpl w:val="7EF891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366A03"/>
    <w:multiLevelType w:val="hybridMultilevel"/>
    <w:tmpl w:val="C694D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F6F47"/>
    <w:multiLevelType w:val="hybridMultilevel"/>
    <w:tmpl w:val="708C02EC"/>
    <w:lvl w:ilvl="0" w:tplc="4B56B09A">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5A422B"/>
    <w:multiLevelType w:val="hybridMultilevel"/>
    <w:tmpl w:val="BB7622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1194292"/>
    <w:multiLevelType w:val="hybridMultilevel"/>
    <w:tmpl w:val="0C940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8"/>
  </w:num>
  <w:num w:numId="4">
    <w:abstractNumId w:val="7"/>
  </w:num>
  <w:num w:numId="5">
    <w:abstractNumId w:val="9"/>
  </w:num>
  <w:num w:numId="6">
    <w:abstractNumId w:val="6"/>
  </w:num>
  <w:num w:numId="7">
    <w:abstractNumId w:val="10"/>
  </w:num>
  <w:num w:numId="8">
    <w:abstractNumId w:val="2"/>
  </w:num>
  <w:num w:numId="9">
    <w:abstractNumId w:val="5"/>
  </w:num>
  <w:num w:numId="10">
    <w:abstractNumId w:val="1"/>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2B6"/>
    <w:rsid w:val="00005875"/>
    <w:rsid w:val="00006AE6"/>
    <w:rsid w:val="000152F3"/>
    <w:rsid w:val="00015ED2"/>
    <w:rsid w:val="00020DB2"/>
    <w:rsid w:val="00023364"/>
    <w:rsid w:val="00024794"/>
    <w:rsid w:val="0003193A"/>
    <w:rsid w:val="0003505D"/>
    <w:rsid w:val="00036565"/>
    <w:rsid w:val="000420F1"/>
    <w:rsid w:val="0004292D"/>
    <w:rsid w:val="00042ABB"/>
    <w:rsid w:val="000442AF"/>
    <w:rsid w:val="00050D06"/>
    <w:rsid w:val="000567F1"/>
    <w:rsid w:val="000572CA"/>
    <w:rsid w:val="00070C48"/>
    <w:rsid w:val="00071479"/>
    <w:rsid w:val="0007503F"/>
    <w:rsid w:val="00075704"/>
    <w:rsid w:val="00080515"/>
    <w:rsid w:val="00084261"/>
    <w:rsid w:val="0009038C"/>
    <w:rsid w:val="000966D7"/>
    <w:rsid w:val="000A0107"/>
    <w:rsid w:val="000B0A2D"/>
    <w:rsid w:val="000B228E"/>
    <w:rsid w:val="000B52C8"/>
    <w:rsid w:val="000B536E"/>
    <w:rsid w:val="000C0DB1"/>
    <w:rsid w:val="000C326E"/>
    <w:rsid w:val="000D01D7"/>
    <w:rsid w:val="000D2B89"/>
    <w:rsid w:val="000D4EF5"/>
    <w:rsid w:val="000D7704"/>
    <w:rsid w:val="000E01E6"/>
    <w:rsid w:val="000E4F21"/>
    <w:rsid w:val="000E68D9"/>
    <w:rsid w:val="000E73EF"/>
    <w:rsid w:val="000F19DE"/>
    <w:rsid w:val="000F22C1"/>
    <w:rsid w:val="000F235C"/>
    <w:rsid w:val="000F5322"/>
    <w:rsid w:val="00102DDE"/>
    <w:rsid w:val="00106445"/>
    <w:rsid w:val="00106AD3"/>
    <w:rsid w:val="0011624F"/>
    <w:rsid w:val="00124420"/>
    <w:rsid w:val="00130F2D"/>
    <w:rsid w:val="00137592"/>
    <w:rsid w:val="00137A86"/>
    <w:rsid w:val="001402A7"/>
    <w:rsid w:val="001422B7"/>
    <w:rsid w:val="00142356"/>
    <w:rsid w:val="001471CB"/>
    <w:rsid w:val="00151AE9"/>
    <w:rsid w:val="001534B4"/>
    <w:rsid w:val="00155431"/>
    <w:rsid w:val="00156467"/>
    <w:rsid w:val="001573E0"/>
    <w:rsid w:val="001579C1"/>
    <w:rsid w:val="00163EA6"/>
    <w:rsid w:val="0017026D"/>
    <w:rsid w:val="00177FFA"/>
    <w:rsid w:val="00181A4A"/>
    <w:rsid w:val="0018712D"/>
    <w:rsid w:val="0019768F"/>
    <w:rsid w:val="001A13B7"/>
    <w:rsid w:val="001A269B"/>
    <w:rsid w:val="001A72E4"/>
    <w:rsid w:val="001B4F5B"/>
    <w:rsid w:val="001B52E1"/>
    <w:rsid w:val="001C1E9E"/>
    <w:rsid w:val="001C2639"/>
    <w:rsid w:val="001C5E3B"/>
    <w:rsid w:val="001C70E2"/>
    <w:rsid w:val="001D0343"/>
    <w:rsid w:val="001D39BA"/>
    <w:rsid w:val="001E208F"/>
    <w:rsid w:val="001E7496"/>
    <w:rsid w:val="0020235E"/>
    <w:rsid w:val="00202CD5"/>
    <w:rsid w:val="0020741E"/>
    <w:rsid w:val="00210F96"/>
    <w:rsid w:val="002135DF"/>
    <w:rsid w:val="00216E61"/>
    <w:rsid w:val="002202D7"/>
    <w:rsid w:val="00221531"/>
    <w:rsid w:val="00224DEC"/>
    <w:rsid w:val="00227AAD"/>
    <w:rsid w:val="00234715"/>
    <w:rsid w:val="00236F70"/>
    <w:rsid w:val="002404E3"/>
    <w:rsid w:val="002438C5"/>
    <w:rsid w:val="00246FD2"/>
    <w:rsid w:val="002519FB"/>
    <w:rsid w:val="00254BEB"/>
    <w:rsid w:val="00255702"/>
    <w:rsid w:val="00263F3B"/>
    <w:rsid w:val="00264ABE"/>
    <w:rsid w:val="002650CF"/>
    <w:rsid w:val="00265C04"/>
    <w:rsid w:val="00270BDC"/>
    <w:rsid w:val="00271C30"/>
    <w:rsid w:val="00273825"/>
    <w:rsid w:val="002746F9"/>
    <w:rsid w:val="00275C01"/>
    <w:rsid w:val="0028034B"/>
    <w:rsid w:val="00282775"/>
    <w:rsid w:val="002870FC"/>
    <w:rsid w:val="002872E6"/>
    <w:rsid w:val="00287376"/>
    <w:rsid w:val="00287EF5"/>
    <w:rsid w:val="00290671"/>
    <w:rsid w:val="00291323"/>
    <w:rsid w:val="00291990"/>
    <w:rsid w:val="002A0C08"/>
    <w:rsid w:val="002A0E5D"/>
    <w:rsid w:val="002A1253"/>
    <w:rsid w:val="002A14CC"/>
    <w:rsid w:val="002A201D"/>
    <w:rsid w:val="002A2CB8"/>
    <w:rsid w:val="002A4AD4"/>
    <w:rsid w:val="002A6B8E"/>
    <w:rsid w:val="002B1E30"/>
    <w:rsid w:val="002B5FDF"/>
    <w:rsid w:val="002C17FD"/>
    <w:rsid w:val="002C314F"/>
    <w:rsid w:val="002C3DCC"/>
    <w:rsid w:val="002D2F6A"/>
    <w:rsid w:val="002D397A"/>
    <w:rsid w:val="002D4C0F"/>
    <w:rsid w:val="002E0238"/>
    <w:rsid w:val="002F0D74"/>
    <w:rsid w:val="002F5DC2"/>
    <w:rsid w:val="00301C7E"/>
    <w:rsid w:val="003057C2"/>
    <w:rsid w:val="00321812"/>
    <w:rsid w:val="00321C9E"/>
    <w:rsid w:val="00325B8A"/>
    <w:rsid w:val="00325F2A"/>
    <w:rsid w:val="00330B5E"/>
    <w:rsid w:val="00332B03"/>
    <w:rsid w:val="00332F32"/>
    <w:rsid w:val="00336722"/>
    <w:rsid w:val="00343040"/>
    <w:rsid w:val="003431B1"/>
    <w:rsid w:val="003441A5"/>
    <w:rsid w:val="00344D69"/>
    <w:rsid w:val="00355E4B"/>
    <w:rsid w:val="00367F52"/>
    <w:rsid w:val="003717DA"/>
    <w:rsid w:val="0037262E"/>
    <w:rsid w:val="00373306"/>
    <w:rsid w:val="00377851"/>
    <w:rsid w:val="00382444"/>
    <w:rsid w:val="003824C1"/>
    <w:rsid w:val="00383F64"/>
    <w:rsid w:val="0038418C"/>
    <w:rsid w:val="00384297"/>
    <w:rsid w:val="00386964"/>
    <w:rsid w:val="003A1DD9"/>
    <w:rsid w:val="003A40CB"/>
    <w:rsid w:val="003B0115"/>
    <w:rsid w:val="003C14E6"/>
    <w:rsid w:val="003C1EFD"/>
    <w:rsid w:val="003D1279"/>
    <w:rsid w:val="003D1E9B"/>
    <w:rsid w:val="003D79F6"/>
    <w:rsid w:val="003E3302"/>
    <w:rsid w:val="003E616B"/>
    <w:rsid w:val="003E751B"/>
    <w:rsid w:val="003F11E4"/>
    <w:rsid w:val="003F1624"/>
    <w:rsid w:val="003F57F6"/>
    <w:rsid w:val="003F5B2A"/>
    <w:rsid w:val="003F5F77"/>
    <w:rsid w:val="003F6B59"/>
    <w:rsid w:val="00400768"/>
    <w:rsid w:val="0040226C"/>
    <w:rsid w:val="00403B13"/>
    <w:rsid w:val="004044BC"/>
    <w:rsid w:val="00411ED5"/>
    <w:rsid w:val="0041624F"/>
    <w:rsid w:val="00417260"/>
    <w:rsid w:val="00431CCD"/>
    <w:rsid w:val="004322F2"/>
    <w:rsid w:val="00435E02"/>
    <w:rsid w:val="00444291"/>
    <w:rsid w:val="0044472E"/>
    <w:rsid w:val="0044501E"/>
    <w:rsid w:val="00447D25"/>
    <w:rsid w:val="0045000C"/>
    <w:rsid w:val="0045113F"/>
    <w:rsid w:val="0045473E"/>
    <w:rsid w:val="00455D81"/>
    <w:rsid w:val="00456A76"/>
    <w:rsid w:val="00456D06"/>
    <w:rsid w:val="004627CD"/>
    <w:rsid w:val="00466B3F"/>
    <w:rsid w:val="004670BB"/>
    <w:rsid w:val="00475C96"/>
    <w:rsid w:val="0047791F"/>
    <w:rsid w:val="004906B4"/>
    <w:rsid w:val="004915C3"/>
    <w:rsid w:val="004A0BFB"/>
    <w:rsid w:val="004A209D"/>
    <w:rsid w:val="004A3594"/>
    <w:rsid w:val="004B6795"/>
    <w:rsid w:val="004C00AF"/>
    <w:rsid w:val="004D261C"/>
    <w:rsid w:val="004D76C5"/>
    <w:rsid w:val="004D7CF4"/>
    <w:rsid w:val="004E07B0"/>
    <w:rsid w:val="004E1068"/>
    <w:rsid w:val="004E3778"/>
    <w:rsid w:val="004E69C5"/>
    <w:rsid w:val="004E6EDE"/>
    <w:rsid w:val="004F3A65"/>
    <w:rsid w:val="004F681D"/>
    <w:rsid w:val="004F7D6C"/>
    <w:rsid w:val="0050086B"/>
    <w:rsid w:val="00503D94"/>
    <w:rsid w:val="00504A52"/>
    <w:rsid w:val="00505EF3"/>
    <w:rsid w:val="00506E04"/>
    <w:rsid w:val="005117AE"/>
    <w:rsid w:val="00511A0E"/>
    <w:rsid w:val="00512DDA"/>
    <w:rsid w:val="00522E63"/>
    <w:rsid w:val="005254DE"/>
    <w:rsid w:val="00525CCD"/>
    <w:rsid w:val="00526E93"/>
    <w:rsid w:val="00530A76"/>
    <w:rsid w:val="00531306"/>
    <w:rsid w:val="00534135"/>
    <w:rsid w:val="005354A0"/>
    <w:rsid w:val="00537BA1"/>
    <w:rsid w:val="005431BE"/>
    <w:rsid w:val="0055272D"/>
    <w:rsid w:val="005527BE"/>
    <w:rsid w:val="00555899"/>
    <w:rsid w:val="00561674"/>
    <w:rsid w:val="00561A42"/>
    <w:rsid w:val="00571609"/>
    <w:rsid w:val="00571AE6"/>
    <w:rsid w:val="00571F3F"/>
    <w:rsid w:val="00587B92"/>
    <w:rsid w:val="0059147A"/>
    <w:rsid w:val="00591BD1"/>
    <w:rsid w:val="00593D3D"/>
    <w:rsid w:val="005A04E2"/>
    <w:rsid w:val="005A0F85"/>
    <w:rsid w:val="005A287D"/>
    <w:rsid w:val="005B148D"/>
    <w:rsid w:val="005B43B9"/>
    <w:rsid w:val="005B59BC"/>
    <w:rsid w:val="005B7267"/>
    <w:rsid w:val="005C4E59"/>
    <w:rsid w:val="005C55E7"/>
    <w:rsid w:val="005D0E05"/>
    <w:rsid w:val="005D4B9F"/>
    <w:rsid w:val="005E157F"/>
    <w:rsid w:val="005E2C9E"/>
    <w:rsid w:val="005E6D59"/>
    <w:rsid w:val="005F41CA"/>
    <w:rsid w:val="005F50DE"/>
    <w:rsid w:val="005F52B6"/>
    <w:rsid w:val="00601ED6"/>
    <w:rsid w:val="006027B4"/>
    <w:rsid w:val="00603EE7"/>
    <w:rsid w:val="0060651E"/>
    <w:rsid w:val="0061087C"/>
    <w:rsid w:val="0061174D"/>
    <w:rsid w:val="00612D28"/>
    <w:rsid w:val="006132CD"/>
    <w:rsid w:val="00625F6B"/>
    <w:rsid w:val="006337B7"/>
    <w:rsid w:val="00635280"/>
    <w:rsid w:val="00645A58"/>
    <w:rsid w:val="0065047B"/>
    <w:rsid w:val="00651E0E"/>
    <w:rsid w:val="00656C8C"/>
    <w:rsid w:val="00661229"/>
    <w:rsid w:val="00661CC3"/>
    <w:rsid w:val="00662225"/>
    <w:rsid w:val="00663B3F"/>
    <w:rsid w:val="006647C4"/>
    <w:rsid w:val="00664DA7"/>
    <w:rsid w:val="00665703"/>
    <w:rsid w:val="00671254"/>
    <w:rsid w:val="0068298D"/>
    <w:rsid w:val="00694E9E"/>
    <w:rsid w:val="006953DD"/>
    <w:rsid w:val="00696F5B"/>
    <w:rsid w:val="00697A2E"/>
    <w:rsid w:val="006A5871"/>
    <w:rsid w:val="006A6704"/>
    <w:rsid w:val="006A7B77"/>
    <w:rsid w:val="006B011B"/>
    <w:rsid w:val="006B15CD"/>
    <w:rsid w:val="006D22FD"/>
    <w:rsid w:val="006D5BD3"/>
    <w:rsid w:val="006D7987"/>
    <w:rsid w:val="006E05C0"/>
    <w:rsid w:val="006E3E13"/>
    <w:rsid w:val="006F6038"/>
    <w:rsid w:val="00701F38"/>
    <w:rsid w:val="00703CB2"/>
    <w:rsid w:val="00703D90"/>
    <w:rsid w:val="007051E2"/>
    <w:rsid w:val="00705200"/>
    <w:rsid w:val="00707290"/>
    <w:rsid w:val="007102CC"/>
    <w:rsid w:val="007107AF"/>
    <w:rsid w:val="00715A2B"/>
    <w:rsid w:val="007178EE"/>
    <w:rsid w:val="007230DF"/>
    <w:rsid w:val="0072371E"/>
    <w:rsid w:val="00726ADF"/>
    <w:rsid w:val="00726BA9"/>
    <w:rsid w:val="007274EA"/>
    <w:rsid w:val="00727750"/>
    <w:rsid w:val="00736DC7"/>
    <w:rsid w:val="00737CA3"/>
    <w:rsid w:val="00744EA8"/>
    <w:rsid w:val="00746E2F"/>
    <w:rsid w:val="007526A8"/>
    <w:rsid w:val="00753B0E"/>
    <w:rsid w:val="00755E11"/>
    <w:rsid w:val="00763AFC"/>
    <w:rsid w:val="00765E97"/>
    <w:rsid w:val="00773F8D"/>
    <w:rsid w:val="00774154"/>
    <w:rsid w:val="0079113A"/>
    <w:rsid w:val="00791E18"/>
    <w:rsid w:val="0079437E"/>
    <w:rsid w:val="007A01E5"/>
    <w:rsid w:val="007A1448"/>
    <w:rsid w:val="007A28D6"/>
    <w:rsid w:val="007A2D9C"/>
    <w:rsid w:val="007A5836"/>
    <w:rsid w:val="007A6997"/>
    <w:rsid w:val="007B4D0C"/>
    <w:rsid w:val="007B5ACE"/>
    <w:rsid w:val="007B5CB8"/>
    <w:rsid w:val="007C2C3A"/>
    <w:rsid w:val="007E11B0"/>
    <w:rsid w:val="007E1CB5"/>
    <w:rsid w:val="007E2333"/>
    <w:rsid w:val="007E3B03"/>
    <w:rsid w:val="007E78AC"/>
    <w:rsid w:val="007F78A9"/>
    <w:rsid w:val="0080003E"/>
    <w:rsid w:val="008118D1"/>
    <w:rsid w:val="00813D52"/>
    <w:rsid w:val="00827D31"/>
    <w:rsid w:val="008311BC"/>
    <w:rsid w:val="00836A1F"/>
    <w:rsid w:val="00836D09"/>
    <w:rsid w:val="0084175F"/>
    <w:rsid w:val="008443D7"/>
    <w:rsid w:val="00844BDA"/>
    <w:rsid w:val="00845F63"/>
    <w:rsid w:val="00850D7C"/>
    <w:rsid w:val="0085460C"/>
    <w:rsid w:val="00855567"/>
    <w:rsid w:val="008555EC"/>
    <w:rsid w:val="00860FA6"/>
    <w:rsid w:val="00861371"/>
    <w:rsid w:val="008644DE"/>
    <w:rsid w:val="00867DA7"/>
    <w:rsid w:val="00870C57"/>
    <w:rsid w:val="0087362B"/>
    <w:rsid w:val="00875FD6"/>
    <w:rsid w:val="00884A17"/>
    <w:rsid w:val="008907B2"/>
    <w:rsid w:val="00893861"/>
    <w:rsid w:val="00894939"/>
    <w:rsid w:val="00897A87"/>
    <w:rsid w:val="008A0913"/>
    <w:rsid w:val="008A6800"/>
    <w:rsid w:val="008A6EA4"/>
    <w:rsid w:val="008B2977"/>
    <w:rsid w:val="008B41A1"/>
    <w:rsid w:val="008C3120"/>
    <w:rsid w:val="008C6C1C"/>
    <w:rsid w:val="008C7B1F"/>
    <w:rsid w:val="008D09C1"/>
    <w:rsid w:val="008E3032"/>
    <w:rsid w:val="008E3560"/>
    <w:rsid w:val="008F16E6"/>
    <w:rsid w:val="008F190A"/>
    <w:rsid w:val="008F6ED6"/>
    <w:rsid w:val="00920358"/>
    <w:rsid w:val="00921748"/>
    <w:rsid w:val="0093596B"/>
    <w:rsid w:val="00936585"/>
    <w:rsid w:val="00936F9C"/>
    <w:rsid w:val="0094403B"/>
    <w:rsid w:val="00945050"/>
    <w:rsid w:val="00945EA2"/>
    <w:rsid w:val="0095180A"/>
    <w:rsid w:val="0095655F"/>
    <w:rsid w:val="009603EF"/>
    <w:rsid w:val="00961B31"/>
    <w:rsid w:val="0096207C"/>
    <w:rsid w:val="00962124"/>
    <w:rsid w:val="009626D3"/>
    <w:rsid w:val="00964568"/>
    <w:rsid w:val="0096714A"/>
    <w:rsid w:val="00970794"/>
    <w:rsid w:val="00973954"/>
    <w:rsid w:val="009767CB"/>
    <w:rsid w:val="009816BC"/>
    <w:rsid w:val="00991E85"/>
    <w:rsid w:val="009A213A"/>
    <w:rsid w:val="009A380E"/>
    <w:rsid w:val="009A5919"/>
    <w:rsid w:val="009A5EEB"/>
    <w:rsid w:val="009A65A7"/>
    <w:rsid w:val="009B3513"/>
    <w:rsid w:val="009B5E1F"/>
    <w:rsid w:val="009B786F"/>
    <w:rsid w:val="009C14F6"/>
    <w:rsid w:val="009C1D0F"/>
    <w:rsid w:val="009C680D"/>
    <w:rsid w:val="009D361A"/>
    <w:rsid w:val="009D678E"/>
    <w:rsid w:val="009E0510"/>
    <w:rsid w:val="009E2229"/>
    <w:rsid w:val="009E43E6"/>
    <w:rsid w:val="009E4AFA"/>
    <w:rsid w:val="009E6DDF"/>
    <w:rsid w:val="009F1C10"/>
    <w:rsid w:val="009F4E09"/>
    <w:rsid w:val="00A01314"/>
    <w:rsid w:val="00A1249E"/>
    <w:rsid w:val="00A13FA9"/>
    <w:rsid w:val="00A16EE5"/>
    <w:rsid w:val="00A200E7"/>
    <w:rsid w:val="00A241F8"/>
    <w:rsid w:val="00A268AA"/>
    <w:rsid w:val="00A3253B"/>
    <w:rsid w:val="00A36E51"/>
    <w:rsid w:val="00A4071A"/>
    <w:rsid w:val="00A41B8B"/>
    <w:rsid w:val="00A43D03"/>
    <w:rsid w:val="00A50CA2"/>
    <w:rsid w:val="00A5434C"/>
    <w:rsid w:val="00A5645A"/>
    <w:rsid w:val="00A63BAA"/>
    <w:rsid w:val="00A66B36"/>
    <w:rsid w:val="00A6733B"/>
    <w:rsid w:val="00A728BE"/>
    <w:rsid w:val="00A77560"/>
    <w:rsid w:val="00A8046E"/>
    <w:rsid w:val="00A8463C"/>
    <w:rsid w:val="00A84F76"/>
    <w:rsid w:val="00A9069F"/>
    <w:rsid w:val="00A94FC1"/>
    <w:rsid w:val="00AA0AB7"/>
    <w:rsid w:val="00AA38C9"/>
    <w:rsid w:val="00AA7890"/>
    <w:rsid w:val="00AB0FB2"/>
    <w:rsid w:val="00AB169D"/>
    <w:rsid w:val="00AB2790"/>
    <w:rsid w:val="00AB2EE8"/>
    <w:rsid w:val="00AB5E9F"/>
    <w:rsid w:val="00AD2A85"/>
    <w:rsid w:val="00AD2CE0"/>
    <w:rsid w:val="00AD558F"/>
    <w:rsid w:val="00AE040E"/>
    <w:rsid w:val="00AE2AFD"/>
    <w:rsid w:val="00AE7FA0"/>
    <w:rsid w:val="00AF32A6"/>
    <w:rsid w:val="00AF3B64"/>
    <w:rsid w:val="00B0077D"/>
    <w:rsid w:val="00B06260"/>
    <w:rsid w:val="00B10123"/>
    <w:rsid w:val="00B105C8"/>
    <w:rsid w:val="00B16B1E"/>
    <w:rsid w:val="00B22E76"/>
    <w:rsid w:val="00B22FFF"/>
    <w:rsid w:val="00B2661A"/>
    <w:rsid w:val="00B3001A"/>
    <w:rsid w:val="00B30B3A"/>
    <w:rsid w:val="00B43598"/>
    <w:rsid w:val="00B547CB"/>
    <w:rsid w:val="00B62FF6"/>
    <w:rsid w:val="00B75923"/>
    <w:rsid w:val="00B90813"/>
    <w:rsid w:val="00B9743E"/>
    <w:rsid w:val="00BA1F30"/>
    <w:rsid w:val="00BA6F9E"/>
    <w:rsid w:val="00BA7D33"/>
    <w:rsid w:val="00BC5E88"/>
    <w:rsid w:val="00BD18B0"/>
    <w:rsid w:val="00BD4E9F"/>
    <w:rsid w:val="00BE09F6"/>
    <w:rsid w:val="00BF3F46"/>
    <w:rsid w:val="00BF6825"/>
    <w:rsid w:val="00BF77EF"/>
    <w:rsid w:val="00C156C6"/>
    <w:rsid w:val="00C16390"/>
    <w:rsid w:val="00C22ECF"/>
    <w:rsid w:val="00C30E48"/>
    <w:rsid w:val="00C3248A"/>
    <w:rsid w:val="00C37AED"/>
    <w:rsid w:val="00C51BFA"/>
    <w:rsid w:val="00C5423D"/>
    <w:rsid w:val="00C636A7"/>
    <w:rsid w:val="00C65976"/>
    <w:rsid w:val="00C70DBA"/>
    <w:rsid w:val="00C72598"/>
    <w:rsid w:val="00C74F0D"/>
    <w:rsid w:val="00C75AC8"/>
    <w:rsid w:val="00C7695A"/>
    <w:rsid w:val="00C81069"/>
    <w:rsid w:val="00C847E5"/>
    <w:rsid w:val="00C861B3"/>
    <w:rsid w:val="00C944BD"/>
    <w:rsid w:val="00C95257"/>
    <w:rsid w:val="00C95F7F"/>
    <w:rsid w:val="00CA3DB7"/>
    <w:rsid w:val="00CA70BB"/>
    <w:rsid w:val="00CC27E9"/>
    <w:rsid w:val="00CC6A17"/>
    <w:rsid w:val="00CD1F84"/>
    <w:rsid w:val="00CD61F5"/>
    <w:rsid w:val="00CD7D36"/>
    <w:rsid w:val="00CE6E64"/>
    <w:rsid w:val="00CF1BE6"/>
    <w:rsid w:val="00CF207A"/>
    <w:rsid w:val="00CF46D1"/>
    <w:rsid w:val="00CF524F"/>
    <w:rsid w:val="00D01EC9"/>
    <w:rsid w:val="00D047CA"/>
    <w:rsid w:val="00D05CE7"/>
    <w:rsid w:val="00D105CF"/>
    <w:rsid w:val="00D135A1"/>
    <w:rsid w:val="00D137A0"/>
    <w:rsid w:val="00D1465F"/>
    <w:rsid w:val="00D17659"/>
    <w:rsid w:val="00D20E2C"/>
    <w:rsid w:val="00D26A81"/>
    <w:rsid w:val="00D274D3"/>
    <w:rsid w:val="00D33427"/>
    <w:rsid w:val="00D3580B"/>
    <w:rsid w:val="00D369D7"/>
    <w:rsid w:val="00D4257F"/>
    <w:rsid w:val="00D52581"/>
    <w:rsid w:val="00D5441D"/>
    <w:rsid w:val="00D64506"/>
    <w:rsid w:val="00D64DFC"/>
    <w:rsid w:val="00D76D88"/>
    <w:rsid w:val="00D80E42"/>
    <w:rsid w:val="00D83627"/>
    <w:rsid w:val="00D84F46"/>
    <w:rsid w:val="00D8652D"/>
    <w:rsid w:val="00D919BC"/>
    <w:rsid w:val="00D94B27"/>
    <w:rsid w:val="00DA2705"/>
    <w:rsid w:val="00DA2845"/>
    <w:rsid w:val="00DA3ECF"/>
    <w:rsid w:val="00DA4129"/>
    <w:rsid w:val="00DB3B85"/>
    <w:rsid w:val="00DC1945"/>
    <w:rsid w:val="00DC5EC7"/>
    <w:rsid w:val="00DC7567"/>
    <w:rsid w:val="00DD079E"/>
    <w:rsid w:val="00DD2D83"/>
    <w:rsid w:val="00DE59B7"/>
    <w:rsid w:val="00DF0030"/>
    <w:rsid w:val="00DF3723"/>
    <w:rsid w:val="00DF389E"/>
    <w:rsid w:val="00E015D0"/>
    <w:rsid w:val="00E027E5"/>
    <w:rsid w:val="00E0624C"/>
    <w:rsid w:val="00E1220D"/>
    <w:rsid w:val="00E139B6"/>
    <w:rsid w:val="00E140A4"/>
    <w:rsid w:val="00E15BC0"/>
    <w:rsid w:val="00E34852"/>
    <w:rsid w:val="00E35AC7"/>
    <w:rsid w:val="00E370DB"/>
    <w:rsid w:val="00E37AB3"/>
    <w:rsid w:val="00E448AF"/>
    <w:rsid w:val="00E46B24"/>
    <w:rsid w:val="00E47FC8"/>
    <w:rsid w:val="00E5072E"/>
    <w:rsid w:val="00E56229"/>
    <w:rsid w:val="00E63A88"/>
    <w:rsid w:val="00E7050E"/>
    <w:rsid w:val="00E75EA6"/>
    <w:rsid w:val="00E800E1"/>
    <w:rsid w:val="00E91C8D"/>
    <w:rsid w:val="00EA1677"/>
    <w:rsid w:val="00EA2D36"/>
    <w:rsid w:val="00EC17DE"/>
    <w:rsid w:val="00EC2CD8"/>
    <w:rsid w:val="00EC46DD"/>
    <w:rsid w:val="00EC6A3E"/>
    <w:rsid w:val="00EC79DE"/>
    <w:rsid w:val="00ED17D4"/>
    <w:rsid w:val="00EE151B"/>
    <w:rsid w:val="00EE1C3A"/>
    <w:rsid w:val="00EE2AFF"/>
    <w:rsid w:val="00EE2E6F"/>
    <w:rsid w:val="00EF3C5C"/>
    <w:rsid w:val="00EF45C7"/>
    <w:rsid w:val="00EF50B5"/>
    <w:rsid w:val="00F0501D"/>
    <w:rsid w:val="00F11E7A"/>
    <w:rsid w:val="00F13153"/>
    <w:rsid w:val="00F21A3E"/>
    <w:rsid w:val="00F24EC8"/>
    <w:rsid w:val="00F252AA"/>
    <w:rsid w:val="00F25836"/>
    <w:rsid w:val="00F2613C"/>
    <w:rsid w:val="00F30737"/>
    <w:rsid w:val="00F31F2E"/>
    <w:rsid w:val="00F32858"/>
    <w:rsid w:val="00F44C23"/>
    <w:rsid w:val="00F451F2"/>
    <w:rsid w:val="00F45D53"/>
    <w:rsid w:val="00F478E7"/>
    <w:rsid w:val="00F52B8D"/>
    <w:rsid w:val="00F57086"/>
    <w:rsid w:val="00F6334B"/>
    <w:rsid w:val="00F641C8"/>
    <w:rsid w:val="00F663C5"/>
    <w:rsid w:val="00F671FB"/>
    <w:rsid w:val="00F6723C"/>
    <w:rsid w:val="00F86039"/>
    <w:rsid w:val="00FA03BE"/>
    <w:rsid w:val="00FA4A54"/>
    <w:rsid w:val="00FB2271"/>
    <w:rsid w:val="00FB4CE3"/>
    <w:rsid w:val="00FC081F"/>
    <w:rsid w:val="00FC0EF8"/>
    <w:rsid w:val="00FC1D53"/>
    <w:rsid w:val="00FC1D92"/>
    <w:rsid w:val="00FC61FE"/>
    <w:rsid w:val="00FD30AE"/>
    <w:rsid w:val="00FD3547"/>
    <w:rsid w:val="00FD365C"/>
    <w:rsid w:val="00FD5F32"/>
    <w:rsid w:val="00FE39ED"/>
    <w:rsid w:val="00FE6A6B"/>
    <w:rsid w:val="00FF493E"/>
    <w:rsid w:val="00FF6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CE0"/>
    <w:pPr>
      <w:spacing w:before="120" w:after="120" w:line="276" w:lineRule="auto"/>
    </w:pPr>
    <w:rPr>
      <w:sz w:val="22"/>
      <w:szCs w:val="22"/>
    </w:rPr>
  </w:style>
  <w:style w:type="paragraph" w:styleId="Heading1">
    <w:name w:val="heading 1"/>
    <w:basedOn w:val="Normal"/>
    <w:next w:val="Normal"/>
    <w:link w:val="Heading1Char"/>
    <w:qFormat/>
    <w:rsid w:val="000D7704"/>
    <w:pPr>
      <w:keepNext/>
      <w:pageBreakBefore/>
      <w:numPr>
        <w:numId w:val="1"/>
      </w:numPr>
      <w:spacing w:before="240" w:after="60" w:line="240" w:lineRule="auto"/>
      <w:outlineLvl w:val="0"/>
    </w:pPr>
    <w:rPr>
      <w:rFonts w:ascii="Times New Roman" w:hAnsi="Times New Roman"/>
      <w:b/>
      <w:kern w:val="28"/>
      <w:sz w:val="28"/>
      <w:szCs w:val="20"/>
    </w:rPr>
  </w:style>
  <w:style w:type="paragraph" w:styleId="Heading2">
    <w:name w:val="heading 2"/>
    <w:basedOn w:val="Heading1"/>
    <w:next w:val="Normal"/>
    <w:link w:val="Heading2Char"/>
    <w:qFormat/>
    <w:rsid w:val="000D7704"/>
    <w:pPr>
      <w:pageBreakBefore w:val="0"/>
      <w:numPr>
        <w:ilvl w:val="1"/>
      </w:numPr>
      <w:spacing w:before="480" w:after="120"/>
      <w:outlineLvl w:val="1"/>
    </w:pPr>
    <w:rPr>
      <w:sz w:val="24"/>
    </w:rPr>
  </w:style>
  <w:style w:type="paragraph" w:styleId="Heading3">
    <w:name w:val="heading 3"/>
    <w:basedOn w:val="Normal"/>
    <w:next w:val="Normal"/>
    <w:link w:val="Heading3Char"/>
    <w:qFormat/>
    <w:rsid w:val="007107AF"/>
    <w:pPr>
      <w:keepNext/>
      <w:pageBreakBefore/>
      <w:numPr>
        <w:ilvl w:val="2"/>
        <w:numId w:val="1"/>
      </w:numPr>
      <w:spacing w:before="240" w:after="60" w:line="240" w:lineRule="auto"/>
      <w:outlineLvl w:val="2"/>
    </w:pPr>
    <w:rPr>
      <w:rFonts w:ascii="Times New Roman" w:hAnsi="Times New Roman"/>
      <w:b/>
      <w:sz w:val="24"/>
      <w:szCs w:val="20"/>
    </w:rPr>
  </w:style>
  <w:style w:type="paragraph" w:styleId="Heading4">
    <w:name w:val="heading 4"/>
    <w:basedOn w:val="Normal"/>
    <w:next w:val="Normal"/>
    <w:link w:val="Heading4Char"/>
    <w:qFormat/>
    <w:rsid w:val="00973954"/>
    <w:pPr>
      <w:keepNext/>
      <w:numPr>
        <w:ilvl w:val="3"/>
        <w:numId w:val="1"/>
      </w:numPr>
      <w:spacing w:before="360" w:after="60" w:line="240" w:lineRule="auto"/>
      <w:outlineLvl w:val="3"/>
    </w:pPr>
    <w:rPr>
      <w:rFonts w:ascii="Times New Roman" w:hAnsi="Times New Roman"/>
      <w:b/>
      <w:sz w:val="24"/>
      <w:szCs w:val="20"/>
    </w:rPr>
  </w:style>
  <w:style w:type="paragraph" w:styleId="Heading5">
    <w:name w:val="heading 5"/>
    <w:basedOn w:val="Normal"/>
    <w:next w:val="Normal"/>
    <w:link w:val="Heading5Char"/>
    <w:qFormat/>
    <w:rsid w:val="004E07B0"/>
    <w:pPr>
      <w:numPr>
        <w:ilvl w:val="4"/>
        <w:numId w:val="1"/>
      </w:numPr>
      <w:spacing w:before="240" w:after="60" w:line="240" w:lineRule="auto"/>
      <w:outlineLvl w:val="4"/>
    </w:pPr>
    <w:rPr>
      <w:rFonts w:ascii="Times New Roman" w:hAnsi="Times New Roman"/>
      <w:b/>
      <w:sz w:val="24"/>
      <w:szCs w:val="20"/>
    </w:rPr>
  </w:style>
  <w:style w:type="paragraph" w:styleId="Heading6">
    <w:name w:val="heading 6"/>
    <w:basedOn w:val="Normal"/>
    <w:next w:val="Normal"/>
    <w:link w:val="Heading6Char"/>
    <w:qFormat/>
    <w:rsid w:val="004E07B0"/>
    <w:pPr>
      <w:numPr>
        <w:ilvl w:val="5"/>
        <w:numId w:val="1"/>
      </w:numPr>
      <w:spacing w:before="240" w:after="60" w:line="240" w:lineRule="auto"/>
      <w:outlineLvl w:val="5"/>
    </w:pPr>
    <w:rPr>
      <w:rFonts w:ascii="Times New Roman" w:hAnsi="Times New Roman"/>
      <w:i/>
      <w:szCs w:val="20"/>
    </w:rPr>
  </w:style>
  <w:style w:type="paragraph" w:styleId="Heading7">
    <w:name w:val="heading 7"/>
    <w:basedOn w:val="Normal"/>
    <w:next w:val="Normal"/>
    <w:link w:val="Heading7Char"/>
    <w:qFormat/>
    <w:rsid w:val="004E07B0"/>
    <w:pPr>
      <w:numPr>
        <w:ilvl w:val="6"/>
        <w:numId w:val="1"/>
      </w:numPr>
      <w:spacing w:before="240" w:after="60" w:line="240" w:lineRule="auto"/>
      <w:outlineLvl w:val="6"/>
    </w:pPr>
    <w:rPr>
      <w:rFonts w:ascii="Arial" w:hAnsi="Arial"/>
      <w:sz w:val="20"/>
      <w:szCs w:val="20"/>
    </w:rPr>
  </w:style>
  <w:style w:type="paragraph" w:styleId="Heading8">
    <w:name w:val="heading 8"/>
    <w:basedOn w:val="Normal"/>
    <w:next w:val="Normal"/>
    <w:link w:val="Heading8Char"/>
    <w:qFormat/>
    <w:rsid w:val="004E07B0"/>
    <w:pPr>
      <w:numPr>
        <w:ilvl w:val="7"/>
        <w:numId w:val="1"/>
      </w:numPr>
      <w:spacing w:before="240" w:after="60" w:line="240" w:lineRule="auto"/>
      <w:outlineLvl w:val="7"/>
    </w:pPr>
    <w:rPr>
      <w:rFonts w:ascii="Arial" w:hAnsi="Arial"/>
      <w:i/>
      <w:sz w:val="20"/>
      <w:szCs w:val="20"/>
    </w:rPr>
  </w:style>
  <w:style w:type="paragraph" w:styleId="Heading9">
    <w:name w:val="heading 9"/>
    <w:basedOn w:val="Normal"/>
    <w:next w:val="Normal"/>
    <w:link w:val="Heading9Char"/>
    <w:qFormat/>
    <w:rsid w:val="004E07B0"/>
    <w:pPr>
      <w:numPr>
        <w:ilvl w:val="8"/>
        <w:numId w:val="1"/>
      </w:numPr>
      <w:spacing w:before="240" w:after="60" w:line="240" w:lineRule="auto"/>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2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2B6"/>
  </w:style>
  <w:style w:type="paragraph" w:styleId="Footer">
    <w:name w:val="footer"/>
    <w:basedOn w:val="Normal"/>
    <w:link w:val="FooterChar"/>
    <w:uiPriority w:val="99"/>
    <w:unhideWhenUsed/>
    <w:rsid w:val="005F52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2B6"/>
  </w:style>
  <w:style w:type="paragraph" w:styleId="BalloonText">
    <w:name w:val="Balloon Text"/>
    <w:basedOn w:val="Normal"/>
    <w:link w:val="BalloonTextChar"/>
    <w:uiPriority w:val="99"/>
    <w:semiHidden/>
    <w:unhideWhenUsed/>
    <w:rsid w:val="005F52B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52B6"/>
    <w:rPr>
      <w:rFonts w:ascii="Tahoma" w:hAnsi="Tahoma" w:cs="Tahoma"/>
      <w:sz w:val="16"/>
      <w:szCs w:val="16"/>
    </w:rPr>
  </w:style>
  <w:style w:type="table" w:styleId="TableGrid">
    <w:name w:val="Table Grid"/>
    <w:basedOn w:val="TableNormal"/>
    <w:uiPriority w:val="59"/>
    <w:rsid w:val="005F52B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link w:val="SubtitleChar"/>
    <w:qFormat/>
    <w:rsid w:val="00A4071A"/>
    <w:pPr>
      <w:spacing w:after="0" w:line="240" w:lineRule="auto"/>
      <w:jc w:val="center"/>
    </w:pPr>
    <w:rPr>
      <w:rFonts w:ascii="Times New Roman" w:hAnsi="Times New Roman"/>
      <w:b/>
      <w:bCs/>
      <w:i/>
      <w:iCs/>
      <w:sz w:val="52"/>
      <w:szCs w:val="24"/>
    </w:rPr>
  </w:style>
  <w:style w:type="character" w:customStyle="1" w:styleId="SubtitleChar">
    <w:name w:val="Subtitle Char"/>
    <w:link w:val="Subtitle"/>
    <w:rsid w:val="00A4071A"/>
    <w:rPr>
      <w:rFonts w:ascii="Times New Roman" w:eastAsia="Times New Roman" w:hAnsi="Times New Roman" w:cs="Times New Roman"/>
      <w:b/>
      <w:bCs/>
      <w:i/>
      <w:iCs/>
      <w:sz w:val="52"/>
      <w:szCs w:val="24"/>
    </w:rPr>
  </w:style>
  <w:style w:type="character" w:customStyle="1" w:styleId="Heading1Char">
    <w:name w:val="Heading 1 Char"/>
    <w:link w:val="Heading1"/>
    <w:rsid w:val="000D7704"/>
    <w:rPr>
      <w:rFonts w:ascii="Times New Roman" w:hAnsi="Times New Roman"/>
      <w:b/>
      <w:kern w:val="28"/>
      <w:sz w:val="28"/>
    </w:rPr>
  </w:style>
  <w:style w:type="character" w:customStyle="1" w:styleId="Heading2Char">
    <w:name w:val="Heading 2 Char"/>
    <w:link w:val="Heading2"/>
    <w:rsid w:val="000D7704"/>
    <w:rPr>
      <w:rFonts w:ascii="Times New Roman" w:hAnsi="Times New Roman"/>
      <w:b/>
      <w:kern w:val="28"/>
      <w:sz w:val="24"/>
    </w:rPr>
  </w:style>
  <w:style w:type="character" w:customStyle="1" w:styleId="Heading3Char">
    <w:name w:val="Heading 3 Char"/>
    <w:link w:val="Heading3"/>
    <w:rsid w:val="007107AF"/>
    <w:rPr>
      <w:rFonts w:ascii="Times New Roman" w:hAnsi="Times New Roman"/>
      <w:b/>
      <w:sz w:val="24"/>
    </w:rPr>
  </w:style>
  <w:style w:type="character" w:customStyle="1" w:styleId="Heading4Char">
    <w:name w:val="Heading 4 Char"/>
    <w:link w:val="Heading4"/>
    <w:rsid w:val="00973954"/>
    <w:rPr>
      <w:rFonts w:ascii="Times New Roman" w:hAnsi="Times New Roman"/>
      <w:b/>
      <w:sz w:val="24"/>
    </w:rPr>
  </w:style>
  <w:style w:type="character" w:customStyle="1" w:styleId="Heading5Char">
    <w:name w:val="Heading 5 Char"/>
    <w:link w:val="Heading5"/>
    <w:rsid w:val="004E07B0"/>
    <w:rPr>
      <w:rFonts w:ascii="Times New Roman" w:hAnsi="Times New Roman"/>
      <w:b/>
      <w:sz w:val="24"/>
    </w:rPr>
  </w:style>
  <w:style w:type="character" w:customStyle="1" w:styleId="Heading6Char">
    <w:name w:val="Heading 6 Char"/>
    <w:link w:val="Heading6"/>
    <w:rsid w:val="004E07B0"/>
    <w:rPr>
      <w:rFonts w:ascii="Times New Roman" w:hAnsi="Times New Roman"/>
      <w:i/>
      <w:sz w:val="22"/>
    </w:rPr>
  </w:style>
  <w:style w:type="character" w:customStyle="1" w:styleId="Heading7Char">
    <w:name w:val="Heading 7 Char"/>
    <w:link w:val="Heading7"/>
    <w:rsid w:val="004E07B0"/>
    <w:rPr>
      <w:rFonts w:ascii="Arial" w:hAnsi="Arial"/>
    </w:rPr>
  </w:style>
  <w:style w:type="character" w:customStyle="1" w:styleId="Heading8Char">
    <w:name w:val="Heading 8 Char"/>
    <w:link w:val="Heading8"/>
    <w:rsid w:val="004E07B0"/>
    <w:rPr>
      <w:rFonts w:ascii="Arial" w:hAnsi="Arial"/>
      <w:i/>
    </w:rPr>
  </w:style>
  <w:style w:type="character" w:customStyle="1" w:styleId="Heading9Char">
    <w:name w:val="Heading 9 Char"/>
    <w:link w:val="Heading9"/>
    <w:rsid w:val="004E07B0"/>
    <w:rPr>
      <w:rFonts w:ascii="Arial" w:hAnsi="Arial"/>
      <w:b/>
      <w:i/>
      <w:sz w:val="18"/>
    </w:rPr>
  </w:style>
  <w:style w:type="paragraph" w:styleId="Caption">
    <w:name w:val="caption"/>
    <w:basedOn w:val="Normal"/>
    <w:next w:val="Normal"/>
    <w:uiPriority w:val="35"/>
    <w:unhideWhenUsed/>
    <w:qFormat/>
    <w:rsid w:val="007B5CB8"/>
    <w:pPr>
      <w:spacing w:after="240"/>
      <w:jc w:val="center"/>
    </w:pPr>
    <w:rPr>
      <w:b/>
      <w:bCs/>
      <w:sz w:val="20"/>
      <w:szCs w:val="20"/>
    </w:rPr>
  </w:style>
  <w:style w:type="paragraph" w:styleId="NormalWeb">
    <w:name w:val="Normal (Web)"/>
    <w:basedOn w:val="Normal"/>
    <w:uiPriority w:val="99"/>
    <w:unhideWhenUsed/>
    <w:rsid w:val="003E3302"/>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C5423D"/>
    <w:rPr>
      <w:rFonts w:eastAsia="Calibri"/>
      <w:sz w:val="22"/>
      <w:szCs w:val="22"/>
    </w:rPr>
  </w:style>
  <w:style w:type="table" w:customStyle="1" w:styleId="LightList1">
    <w:name w:val="Light List1"/>
    <w:basedOn w:val="TableNormal"/>
    <w:uiPriority w:val="61"/>
    <w:rsid w:val="00EC79DE"/>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Revision">
    <w:name w:val="Revision"/>
    <w:hidden/>
    <w:uiPriority w:val="99"/>
    <w:semiHidden/>
    <w:rsid w:val="001E208F"/>
    <w:rPr>
      <w:sz w:val="22"/>
      <w:szCs w:val="22"/>
    </w:rPr>
  </w:style>
  <w:style w:type="paragraph" w:styleId="PlainText">
    <w:name w:val="Plain Text"/>
    <w:basedOn w:val="Normal"/>
    <w:link w:val="PlainTextChar"/>
    <w:rsid w:val="00A94FC1"/>
    <w:pPr>
      <w:spacing w:after="0" w:line="240" w:lineRule="auto"/>
    </w:pPr>
    <w:rPr>
      <w:rFonts w:ascii="Courier New" w:hAnsi="Courier New" w:cs="Courier New"/>
      <w:sz w:val="20"/>
      <w:szCs w:val="20"/>
    </w:rPr>
  </w:style>
  <w:style w:type="character" w:customStyle="1" w:styleId="PlainTextChar">
    <w:name w:val="Plain Text Char"/>
    <w:link w:val="PlainText"/>
    <w:rsid w:val="00A94FC1"/>
    <w:rPr>
      <w:rFonts w:ascii="Courier New" w:hAnsi="Courier New" w:cs="Courier New"/>
    </w:rPr>
  </w:style>
  <w:style w:type="paragraph" w:styleId="Title">
    <w:name w:val="Title"/>
    <w:basedOn w:val="Normal"/>
    <w:next w:val="Normal"/>
    <w:link w:val="TitleChar"/>
    <w:uiPriority w:val="10"/>
    <w:qFormat/>
    <w:rsid w:val="0009038C"/>
    <w:pPr>
      <w:spacing w:after="0" w:line="240" w:lineRule="auto"/>
      <w:jc w:val="center"/>
      <w:outlineLvl w:val="0"/>
    </w:pPr>
    <w:rPr>
      <w:rFonts w:ascii="Cambria" w:hAnsi="Cambria"/>
      <w:b/>
      <w:bCs/>
      <w:kern w:val="28"/>
      <w:sz w:val="44"/>
      <w:szCs w:val="32"/>
    </w:rPr>
  </w:style>
  <w:style w:type="character" w:customStyle="1" w:styleId="TitleChar">
    <w:name w:val="Title Char"/>
    <w:basedOn w:val="DefaultParagraphFont"/>
    <w:link w:val="Title"/>
    <w:uiPriority w:val="10"/>
    <w:rsid w:val="0009038C"/>
    <w:rPr>
      <w:rFonts w:ascii="Cambria" w:hAnsi="Cambria"/>
      <w:b/>
      <w:bCs/>
      <w:kern w:val="28"/>
      <w:sz w:val="44"/>
      <w:szCs w:val="32"/>
    </w:rPr>
  </w:style>
  <w:style w:type="paragraph" w:styleId="ListParagraph">
    <w:name w:val="List Paragraph"/>
    <w:basedOn w:val="Normal"/>
    <w:uiPriority w:val="34"/>
    <w:qFormat/>
    <w:rsid w:val="00E7050E"/>
    <w:pPr>
      <w:ind w:left="720"/>
      <w:contextualSpacing/>
    </w:pPr>
  </w:style>
  <w:style w:type="paragraph" w:styleId="TOC1">
    <w:name w:val="toc 1"/>
    <w:basedOn w:val="Normal"/>
    <w:next w:val="Normal"/>
    <w:autoRedefine/>
    <w:uiPriority w:val="39"/>
    <w:unhideWhenUsed/>
    <w:qFormat/>
    <w:rsid w:val="0095180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8A0913"/>
    <w:rPr>
      <w:color w:val="0000FF" w:themeColor="hyperlink"/>
      <w:u w:val="single"/>
    </w:rPr>
  </w:style>
  <w:style w:type="paragraph" w:styleId="TableofFigures">
    <w:name w:val="table of figures"/>
    <w:basedOn w:val="Normal"/>
    <w:next w:val="Normal"/>
    <w:uiPriority w:val="99"/>
    <w:unhideWhenUsed/>
    <w:rsid w:val="00964568"/>
    <w:pPr>
      <w:spacing w:after="0"/>
    </w:pPr>
  </w:style>
  <w:style w:type="character" w:customStyle="1" w:styleId="documentbody1">
    <w:name w:val="documentbody1"/>
    <w:basedOn w:val="DefaultParagraphFont"/>
    <w:rsid w:val="00291323"/>
    <w:rPr>
      <w:rFonts w:ascii="Verdana" w:hAnsi="Verdana" w:hint="default"/>
    </w:rPr>
  </w:style>
  <w:style w:type="character" w:customStyle="1" w:styleId="rststyle-emphasis">
    <w:name w:val="rststyle-emphasis"/>
    <w:basedOn w:val="Emphasis"/>
    <w:qFormat/>
    <w:rsid w:val="00B16B1E"/>
    <w:rPr>
      <w:bCs w:val="0"/>
      <w:i/>
      <w:iCs/>
    </w:rPr>
  </w:style>
  <w:style w:type="paragraph" w:customStyle="1" w:styleId="rststyle-textbody">
    <w:name w:val="rststyle-textbody"/>
    <w:basedOn w:val="Normal"/>
    <w:qFormat/>
    <w:rsid w:val="00B16B1E"/>
    <w:pPr>
      <w:widowControl w:val="0"/>
      <w:spacing w:line="240" w:lineRule="auto"/>
    </w:pPr>
    <w:rPr>
      <w:rFonts w:ascii="Nimbus Roman No9 L" w:eastAsia="DejaVu Sans" w:hAnsi="Nimbus Roman No9 L" w:cs="DejaVu Sans"/>
      <w:sz w:val="24"/>
      <w:szCs w:val="24"/>
      <w:lang w:bidi="en-US"/>
    </w:rPr>
  </w:style>
  <w:style w:type="paragraph" w:customStyle="1" w:styleId="rststyle-codeblock">
    <w:name w:val="rststyle-codeblock"/>
    <w:basedOn w:val="Normal"/>
    <w:qFormat/>
    <w:rsid w:val="00A6733B"/>
    <w:pPr>
      <w:framePr w:wrap="around" w:vAnchor="text" w:hAnchor="text" w:y="1"/>
      <w:pBdr>
        <w:top w:val="single" w:sz="2" w:space="1" w:color="000000"/>
        <w:left w:val="single" w:sz="2" w:space="1" w:color="000000"/>
        <w:bottom w:val="single" w:sz="2" w:space="1" w:color="000000"/>
        <w:right w:val="single" w:sz="2" w:space="1" w:color="000000"/>
      </w:pBdr>
      <w:shd w:val="clear" w:color="auto" w:fill="CCFFFF"/>
      <w:spacing w:line="240" w:lineRule="auto"/>
    </w:pPr>
    <w:rPr>
      <w:rFonts w:ascii="Nimbus Mono L" w:eastAsia="Nimbus Mono L" w:hAnsi="Nimbus Mono L" w:cs="Nimbus Mono L"/>
      <w:sz w:val="20"/>
      <w:szCs w:val="20"/>
      <w:lang w:bidi="en-US"/>
    </w:rPr>
  </w:style>
  <w:style w:type="character" w:styleId="CommentReference">
    <w:name w:val="annotation reference"/>
    <w:basedOn w:val="DefaultParagraphFont"/>
    <w:uiPriority w:val="99"/>
    <w:semiHidden/>
    <w:unhideWhenUsed/>
    <w:rsid w:val="00B16B1E"/>
    <w:rPr>
      <w:sz w:val="16"/>
      <w:szCs w:val="16"/>
    </w:rPr>
  </w:style>
  <w:style w:type="paragraph" w:styleId="CommentText">
    <w:name w:val="annotation text"/>
    <w:basedOn w:val="Normal"/>
    <w:link w:val="CommentTextChar"/>
    <w:uiPriority w:val="99"/>
    <w:semiHidden/>
    <w:unhideWhenUsed/>
    <w:rsid w:val="00B16B1E"/>
    <w:pPr>
      <w:spacing w:line="240" w:lineRule="auto"/>
    </w:pPr>
    <w:rPr>
      <w:sz w:val="20"/>
      <w:szCs w:val="20"/>
    </w:rPr>
  </w:style>
  <w:style w:type="character" w:customStyle="1" w:styleId="CommentTextChar">
    <w:name w:val="Comment Text Char"/>
    <w:basedOn w:val="DefaultParagraphFont"/>
    <w:link w:val="CommentText"/>
    <w:uiPriority w:val="99"/>
    <w:semiHidden/>
    <w:rsid w:val="00B16B1E"/>
  </w:style>
  <w:style w:type="character" w:styleId="Emphasis">
    <w:name w:val="Emphasis"/>
    <w:basedOn w:val="DefaultParagraphFont"/>
    <w:uiPriority w:val="20"/>
    <w:qFormat/>
    <w:rsid w:val="00B16B1E"/>
    <w:rPr>
      <w:i/>
      <w:iCs/>
    </w:rPr>
  </w:style>
  <w:style w:type="paragraph" w:styleId="CommentSubject">
    <w:name w:val="annotation subject"/>
    <w:basedOn w:val="CommentText"/>
    <w:next w:val="CommentText"/>
    <w:link w:val="CommentSubjectChar"/>
    <w:uiPriority w:val="99"/>
    <w:semiHidden/>
    <w:unhideWhenUsed/>
    <w:rsid w:val="00210F96"/>
    <w:rPr>
      <w:b/>
      <w:bCs/>
    </w:rPr>
  </w:style>
  <w:style w:type="character" w:customStyle="1" w:styleId="CommentSubjectChar">
    <w:name w:val="Comment Subject Char"/>
    <w:basedOn w:val="CommentTextChar"/>
    <w:link w:val="CommentSubject"/>
    <w:uiPriority w:val="99"/>
    <w:semiHidden/>
    <w:rsid w:val="00210F96"/>
    <w:rPr>
      <w:b/>
      <w:bCs/>
    </w:rPr>
  </w:style>
  <w:style w:type="paragraph" w:customStyle="1" w:styleId="rststyle-codeblock-indented">
    <w:name w:val="rststyle-codeblock-indented"/>
    <w:basedOn w:val="Normal"/>
    <w:rsid w:val="009767CB"/>
    <w:pPr>
      <w:widowControl w:val="0"/>
      <w:pBdr>
        <w:top w:val="single" w:sz="2" w:space="1" w:color="000000"/>
        <w:left w:val="single" w:sz="2" w:space="1" w:color="000000"/>
        <w:bottom w:val="single" w:sz="2" w:space="1" w:color="000000"/>
        <w:right w:val="single" w:sz="2" w:space="1" w:color="000000"/>
      </w:pBdr>
      <w:shd w:val="clear" w:color="auto" w:fill="CCFFFF"/>
      <w:spacing w:before="0" w:line="240" w:lineRule="auto"/>
      <w:ind w:left="1152"/>
    </w:pPr>
    <w:rPr>
      <w:rFonts w:ascii="Nimbus Mono L" w:eastAsia="Nimbus Mono L" w:hAnsi="Nimbus Mono L" w:cs="Nimbus Mono L"/>
      <w:sz w:val="20"/>
      <w:szCs w:val="20"/>
      <w:lang w:bidi="en-US"/>
    </w:rPr>
  </w:style>
  <w:style w:type="paragraph" w:customStyle="1" w:styleId="BulletList">
    <w:name w:val="Bullet List"/>
    <w:basedOn w:val="Normal"/>
    <w:link w:val="BulletListChar"/>
    <w:qFormat/>
    <w:rsid w:val="004322F2"/>
    <w:pPr>
      <w:numPr>
        <w:numId w:val="3"/>
      </w:numPr>
      <w:spacing w:before="0" w:after="0"/>
    </w:pPr>
  </w:style>
  <w:style w:type="paragraph" w:customStyle="1" w:styleId="rststyle-admon-note-body">
    <w:name w:val="rststyle-admon-note-body"/>
    <w:basedOn w:val="rststyle-textbody"/>
    <w:qFormat/>
    <w:rsid w:val="004322F2"/>
    <w:pPr>
      <w:spacing w:before="0"/>
      <w:ind w:left="1134" w:right="1134"/>
    </w:pPr>
    <w:rPr>
      <w:i/>
    </w:rPr>
  </w:style>
  <w:style w:type="character" w:customStyle="1" w:styleId="BulletListChar">
    <w:name w:val="Bullet List Char"/>
    <w:basedOn w:val="DefaultParagraphFont"/>
    <w:link w:val="BulletList"/>
    <w:rsid w:val="004322F2"/>
    <w:rPr>
      <w:sz w:val="22"/>
      <w:szCs w:val="22"/>
    </w:rPr>
  </w:style>
  <w:style w:type="table" w:styleId="LightList-Accent1">
    <w:name w:val="Light List Accent 1"/>
    <w:basedOn w:val="TableNormal"/>
    <w:uiPriority w:val="61"/>
    <w:rsid w:val="00BA7D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next w:val="LightList-Accent1"/>
    <w:uiPriority w:val="61"/>
    <w:rsid w:val="00D3342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DefaultParagraphFont"/>
    <w:rsid w:val="00661CC3"/>
  </w:style>
  <w:style w:type="character" w:styleId="Strong">
    <w:name w:val="Strong"/>
    <w:basedOn w:val="DefaultParagraphFont"/>
    <w:uiPriority w:val="22"/>
    <w:qFormat/>
    <w:rsid w:val="00661CC3"/>
    <w:rPr>
      <w:b/>
      <w:bCs/>
    </w:rPr>
  </w:style>
  <w:style w:type="paragraph" w:styleId="TOCHeading">
    <w:name w:val="TOC Heading"/>
    <w:basedOn w:val="Heading1"/>
    <w:next w:val="Normal"/>
    <w:uiPriority w:val="39"/>
    <w:semiHidden/>
    <w:unhideWhenUsed/>
    <w:qFormat/>
    <w:rsid w:val="00B547CB"/>
    <w:pPr>
      <w:keepLines/>
      <w:pageBreakBefore w:val="0"/>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2">
    <w:name w:val="toc 2"/>
    <w:basedOn w:val="Normal"/>
    <w:next w:val="Normal"/>
    <w:autoRedefine/>
    <w:uiPriority w:val="39"/>
    <w:unhideWhenUsed/>
    <w:qFormat/>
    <w:rsid w:val="00CE6E64"/>
    <w:pPr>
      <w:spacing w:before="240" w:after="0"/>
    </w:pPr>
    <w:rPr>
      <w:rFonts w:asciiTheme="minorHAnsi" w:hAnsiTheme="minorHAnsi"/>
      <w:b/>
      <w:bCs/>
      <w:sz w:val="20"/>
      <w:szCs w:val="20"/>
    </w:rPr>
  </w:style>
  <w:style w:type="paragraph" w:styleId="TOC3">
    <w:name w:val="toc 3"/>
    <w:basedOn w:val="Normal"/>
    <w:next w:val="Normal"/>
    <w:autoRedefine/>
    <w:uiPriority w:val="39"/>
    <w:unhideWhenUsed/>
    <w:qFormat/>
    <w:rsid w:val="00B547CB"/>
    <w:pPr>
      <w:spacing w:before="0" w:after="0"/>
      <w:ind w:left="220"/>
    </w:pPr>
    <w:rPr>
      <w:rFonts w:asciiTheme="minorHAnsi" w:hAnsiTheme="minorHAnsi"/>
      <w:sz w:val="20"/>
      <w:szCs w:val="20"/>
    </w:rPr>
  </w:style>
  <w:style w:type="paragraph" w:styleId="TOC4">
    <w:name w:val="toc 4"/>
    <w:basedOn w:val="Normal"/>
    <w:next w:val="Normal"/>
    <w:autoRedefine/>
    <w:uiPriority w:val="39"/>
    <w:unhideWhenUsed/>
    <w:rsid w:val="00CE6E64"/>
    <w:pPr>
      <w:spacing w:before="0" w:after="0"/>
      <w:ind w:left="440"/>
    </w:pPr>
    <w:rPr>
      <w:rFonts w:asciiTheme="minorHAnsi" w:hAnsiTheme="minorHAnsi"/>
      <w:sz w:val="20"/>
      <w:szCs w:val="20"/>
    </w:rPr>
  </w:style>
  <w:style w:type="paragraph" w:styleId="TOC5">
    <w:name w:val="toc 5"/>
    <w:basedOn w:val="Normal"/>
    <w:next w:val="Normal"/>
    <w:autoRedefine/>
    <w:uiPriority w:val="39"/>
    <w:unhideWhenUsed/>
    <w:rsid w:val="00CE6E64"/>
    <w:pPr>
      <w:spacing w:before="0" w:after="0"/>
      <w:ind w:left="660"/>
    </w:pPr>
    <w:rPr>
      <w:rFonts w:asciiTheme="minorHAnsi" w:hAnsiTheme="minorHAnsi"/>
      <w:sz w:val="20"/>
      <w:szCs w:val="20"/>
    </w:rPr>
  </w:style>
  <w:style w:type="paragraph" w:styleId="TOC6">
    <w:name w:val="toc 6"/>
    <w:basedOn w:val="Normal"/>
    <w:next w:val="Normal"/>
    <w:autoRedefine/>
    <w:uiPriority w:val="39"/>
    <w:unhideWhenUsed/>
    <w:rsid w:val="00CE6E64"/>
    <w:pPr>
      <w:spacing w:before="0" w:after="0"/>
      <w:ind w:left="880"/>
    </w:pPr>
    <w:rPr>
      <w:rFonts w:asciiTheme="minorHAnsi" w:hAnsiTheme="minorHAnsi"/>
      <w:sz w:val="20"/>
      <w:szCs w:val="20"/>
    </w:rPr>
  </w:style>
  <w:style w:type="paragraph" w:styleId="TOC7">
    <w:name w:val="toc 7"/>
    <w:basedOn w:val="Normal"/>
    <w:next w:val="Normal"/>
    <w:autoRedefine/>
    <w:uiPriority w:val="39"/>
    <w:unhideWhenUsed/>
    <w:rsid w:val="00CE6E64"/>
    <w:pPr>
      <w:spacing w:before="0" w:after="0"/>
      <w:ind w:left="1100"/>
    </w:pPr>
    <w:rPr>
      <w:rFonts w:asciiTheme="minorHAnsi" w:hAnsiTheme="minorHAnsi"/>
      <w:sz w:val="20"/>
      <w:szCs w:val="20"/>
    </w:rPr>
  </w:style>
  <w:style w:type="paragraph" w:styleId="TOC8">
    <w:name w:val="toc 8"/>
    <w:basedOn w:val="Normal"/>
    <w:next w:val="Normal"/>
    <w:autoRedefine/>
    <w:uiPriority w:val="39"/>
    <w:unhideWhenUsed/>
    <w:rsid w:val="00CE6E64"/>
    <w:pPr>
      <w:spacing w:before="0" w:after="0"/>
      <w:ind w:left="1320"/>
    </w:pPr>
    <w:rPr>
      <w:rFonts w:asciiTheme="minorHAnsi" w:hAnsiTheme="minorHAnsi"/>
      <w:sz w:val="20"/>
      <w:szCs w:val="20"/>
    </w:rPr>
  </w:style>
  <w:style w:type="paragraph" w:styleId="TOC9">
    <w:name w:val="toc 9"/>
    <w:basedOn w:val="Normal"/>
    <w:next w:val="Normal"/>
    <w:autoRedefine/>
    <w:uiPriority w:val="39"/>
    <w:unhideWhenUsed/>
    <w:rsid w:val="00CE6E64"/>
    <w:pPr>
      <w:spacing w:before="0" w:after="0"/>
      <w:ind w:left="1540"/>
    </w:pPr>
    <w:rPr>
      <w:rFonts w:asciiTheme="minorHAnsi" w:hAnsiTheme="minorHAnsi"/>
      <w:sz w:val="20"/>
      <w:szCs w:val="20"/>
    </w:rPr>
  </w:style>
  <w:style w:type="table" w:customStyle="1" w:styleId="TableGrid1">
    <w:name w:val="Table Grid1"/>
    <w:basedOn w:val="TableNormal"/>
    <w:next w:val="TableGrid"/>
    <w:uiPriority w:val="59"/>
    <w:rsid w:val="001C1E9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8942">
      <w:bodyDiv w:val="1"/>
      <w:marLeft w:val="0"/>
      <w:marRight w:val="0"/>
      <w:marTop w:val="0"/>
      <w:marBottom w:val="0"/>
      <w:divBdr>
        <w:top w:val="none" w:sz="0" w:space="0" w:color="auto"/>
        <w:left w:val="none" w:sz="0" w:space="0" w:color="auto"/>
        <w:bottom w:val="none" w:sz="0" w:space="0" w:color="auto"/>
        <w:right w:val="none" w:sz="0" w:space="0" w:color="auto"/>
      </w:divBdr>
    </w:div>
    <w:div w:id="636375740">
      <w:bodyDiv w:val="1"/>
      <w:marLeft w:val="0"/>
      <w:marRight w:val="0"/>
      <w:marTop w:val="0"/>
      <w:marBottom w:val="0"/>
      <w:divBdr>
        <w:top w:val="none" w:sz="0" w:space="0" w:color="auto"/>
        <w:left w:val="none" w:sz="0" w:space="0" w:color="auto"/>
        <w:bottom w:val="none" w:sz="0" w:space="0" w:color="auto"/>
        <w:right w:val="none" w:sz="0" w:space="0" w:color="auto"/>
      </w:divBdr>
      <w:divsChild>
        <w:div w:id="1052268791">
          <w:marLeft w:val="0"/>
          <w:marRight w:val="0"/>
          <w:marTop w:val="0"/>
          <w:marBottom w:val="0"/>
          <w:divBdr>
            <w:top w:val="none" w:sz="0" w:space="0" w:color="auto"/>
            <w:left w:val="none" w:sz="0" w:space="0" w:color="auto"/>
            <w:bottom w:val="none" w:sz="0" w:space="0" w:color="auto"/>
            <w:right w:val="none" w:sz="0" w:space="0" w:color="auto"/>
          </w:divBdr>
        </w:div>
      </w:divsChild>
    </w:div>
    <w:div w:id="1382362532">
      <w:bodyDiv w:val="1"/>
      <w:marLeft w:val="0"/>
      <w:marRight w:val="0"/>
      <w:marTop w:val="0"/>
      <w:marBottom w:val="0"/>
      <w:divBdr>
        <w:top w:val="none" w:sz="0" w:space="0" w:color="auto"/>
        <w:left w:val="none" w:sz="0" w:space="0" w:color="auto"/>
        <w:bottom w:val="none" w:sz="0" w:space="0" w:color="auto"/>
        <w:right w:val="none" w:sz="0" w:space="0" w:color="auto"/>
      </w:divBdr>
    </w:div>
    <w:div w:id="1500196513">
      <w:bodyDiv w:val="1"/>
      <w:marLeft w:val="0"/>
      <w:marRight w:val="0"/>
      <w:marTop w:val="0"/>
      <w:marBottom w:val="0"/>
      <w:divBdr>
        <w:top w:val="none" w:sz="0" w:space="0" w:color="auto"/>
        <w:left w:val="none" w:sz="0" w:space="0" w:color="auto"/>
        <w:bottom w:val="none" w:sz="0" w:space="0" w:color="auto"/>
        <w:right w:val="none" w:sz="0" w:space="0" w:color="auto"/>
      </w:divBdr>
    </w:div>
    <w:div w:id="166108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iki.libvirt.org/page/VirtualNetworking" TargetMode="Externa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A913B-8A37-4D4B-A925-00B03FC99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42</Pages>
  <Words>5819</Words>
  <Characters>33172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LiveTV</Company>
  <LinksUpToDate>false</LinksUpToDate>
  <CharactersWithSpaces>38914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Rocha</dc:creator>
  <cp:lastModifiedBy>BERLIN David</cp:lastModifiedBy>
  <cp:revision>4</cp:revision>
  <cp:lastPrinted>2014-12-11T18:52:00Z</cp:lastPrinted>
  <dcterms:created xsi:type="dcterms:W3CDTF">2016-05-09T14:12:00Z</dcterms:created>
  <dcterms:modified xsi:type="dcterms:W3CDTF">2016-05-09T18:41:00Z</dcterms:modified>
</cp:coreProperties>
</file>